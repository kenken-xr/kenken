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FEA5" w14:textId="77777777" w:rsidR="0075767C" w:rsidRDefault="0075767C" w:rsidP="0075767C">
      <w:pPr>
        <w:adjustRightInd w:val="0"/>
        <w:snapToGrid w:val="0"/>
        <w:spacing w:beforeLines="50" w:before="163"/>
        <w:ind w:firstLine="480"/>
        <w:rPr>
          <w:rFonts w:ascii="仿宋_GB2312"/>
          <w:bCs/>
          <w:snapToGrid w:val="0"/>
          <w:color w:val="000000"/>
          <w:kern w:val="0"/>
        </w:rPr>
      </w:pPr>
    </w:p>
    <w:p w14:paraId="5055C001" w14:textId="77777777" w:rsidR="003C1CDB" w:rsidRDefault="003C1CDB" w:rsidP="0075767C">
      <w:pPr>
        <w:adjustRightInd w:val="0"/>
        <w:snapToGrid w:val="0"/>
        <w:spacing w:beforeLines="50" w:before="163"/>
        <w:ind w:firstLine="480"/>
        <w:rPr>
          <w:rFonts w:ascii="仿宋_GB2312"/>
          <w:bCs/>
          <w:snapToGrid w:val="0"/>
          <w:color w:val="000000"/>
          <w:kern w:val="0"/>
        </w:rPr>
      </w:pPr>
    </w:p>
    <w:p w14:paraId="04B3CBD2" w14:textId="77777777" w:rsidR="0075767C" w:rsidRDefault="0075767C" w:rsidP="0075767C">
      <w:pPr>
        <w:adjustRightInd w:val="0"/>
        <w:snapToGrid w:val="0"/>
        <w:spacing w:beforeLines="50" w:before="163"/>
        <w:ind w:firstLine="480"/>
        <w:rPr>
          <w:rFonts w:ascii="仿宋_GB2312"/>
          <w:bCs/>
          <w:snapToGrid w:val="0"/>
          <w:color w:val="000000"/>
          <w:kern w:val="0"/>
        </w:rPr>
      </w:pPr>
    </w:p>
    <w:p w14:paraId="009EE885" w14:textId="2CC4CBC1" w:rsidR="00DC7F38" w:rsidRDefault="009E0F94" w:rsidP="005D5559">
      <w:pPr>
        <w:adjustRightInd w:val="0"/>
        <w:snapToGrid w:val="0"/>
        <w:ind w:firstLineChars="0" w:firstLine="0"/>
        <w:jc w:val="center"/>
        <w:rPr>
          <w:rFonts w:ascii="黑体" w:eastAsia="黑体" w:hAnsi="宋体"/>
          <w:b/>
          <w:bCs/>
          <w:snapToGrid w:val="0"/>
          <w:color w:val="000000"/>
          <w:kern w:val="0"/>
          <w:sz w:val="44"/>
          <w:szCs w:val="44"/>
        </w:rPr>
      </w:pPr>
      <w:bookmarkStart w:id="0" w:name="_Hlk71399295"/>
      <w:ins w:id="1" w:author="杨 啸晨" w:date="2021-05-08T16:33:00Z">
        <w:r>
          <w:rPr>
            <w:rFonts w:ascii="黑体" w:eastAsia="黑体" w:hAnsi="宋体" w:hint="eastAsia"/>
            <w:b/>
            <w:bCs/>
            <w:snapToGrid w:val="0"/>
            <w:color w:val="000000"/>
            <w:kern w:val="0"/>
            <w:sz w:val="44"/>
            <w:szCs w:val="44"/>
          </w:rPr>
          <w:t>海量</w:t>
        </w:r>
      </w:ins>
      <w:r w:rsidR="00DD3FA1" w:rsidRPr="00DD3FA1">
        <w:rPr>
          <w:rFonts w:ascii="黑体" w:eastAsia="黑体" w:hAnsi="宋体" w:hint="eastAsia"/>
          <w:b/>
          <w:bCs/>
          <w:snapToGrid w:val="0"/>
          <w:color w:val="000000"/>
          <w:kern w:val="0"/>
          <w:sz w:val="44"/>
          <w:szCs w:val="44"/>
        </w:rPr>
        <w:t>社交</w:t>
      </w:r>
      <w:ins w:id="2" w:author="杨 啸晨" w:date="2021-05-08T16:33:00Z">
        <w:r>
          <w:rPr>
            <w:rFonts w:ascii="黑体" w:eastAsia="黑体" w:hAnsi="宋体" w:hint="eastAsia"/>
            <w:b/>
            <w:bCs/>
            <w:snapToGrid w:val="0"/>
            <w:color w:val="000000"/>
            <w:kern w:val="0"/>
            <w:sz w:val="44"/>
            <w:szCs w:val="44"/>
          </w:rPr>
          <w:t>媒体大数据</w:t>
        </w:r>
      </w:ins>
      <w:del w:id="3" w:author="杨 啸晨" w:date="2021-05-08T16:33:00Z">
        <w:r w:rsidR="00DD3FA1" w:rsidRPr="00DD3FA1" w:rsidDel="009E0F94">
          <w:rPr>
            <w:rFonts w:ascii="黑体" w:eastAsia="黑体" w:hAnsi="宋体" w:hint="eastAsia"/>
            <w:b/>
            <w:bCs/>
            <w:snapToGrid w:val="0"/>
            <w:color w:val="000000"/>
            <w:kern w:val="0"/>
            <w:sz w:val="44"/>
            <w:szCs w:val="44"/>
          </w:rPr>
          <w:delText>媒体签到</w:delText>
        </w:r>
      </w:del>
      <w:del w:id="4" w:author="杨 啸晨" w:date="2021-05-08T16:52:00Z">
        <w:r w:rsidR="00DD3FA1" w:rsidRPr="00DD3FA1" w:rsidDel="00142C28">
          <w:rPr>
            <w:rFonts w:ascii="黑体" w:eastAsia="黑体" w:hAnsi="宋体" w:hint="eastAsia"/>
            <w:b/>
            <w:bCs/>
            <w:snapToGrid w:val="0"/>
            <w:color w:val="000000"/>
            <w:kern w:val="0"/>
            <w:sz w:val="44"/>
            <w:szCs w:val="44"/>
          </w:rPr>
          <w:delText>数据</w:delText>
        </w:r>
      </w:del>
      <w:ins w:id="5" w:author="杨 啸晨" w:date="2021-05-08T16:33:00Z">
        <w:r>
          <w:rPr>
            <w:rFonts w:ascii="黑体" w:eastAsia="黑体" w:hAnsi="宋体" w:hint="eastAsia"/>
            <w:b/>
            <w:bCs/>
            <w:snapToGrid w:val="0"/>
            <w:color w:val="000000"/>
            <w:kern w:val="0"/>
            <w:sz w:val="44"/>
            <w:szCs w:val="44"/>
          </w:rPr>
          <w:t>的快速</w:t>
        </w:r>
      </w:ins>
      <w:ins w:id="6" w:author="杨 啸晨" w:date="2021-05-08T16:34:00Z">
        <w:r>
          <w:rPr>
            <w:rFonts w:ascii="黑体" w:eastAsia="黑体" w:hAnsi="宋体" w:hint="eastAsia"/>
            <w:b/>
            <w:bCs/>
            <w:snapToGrid w:val="0"/>
            <w:color w:val="000000"/>
            <w:kern w:val="0"/>
            <w:sz w:val="44"/>
            <w:szCs w:val="44"/>
          </w:rPr>
          <w:t>空间索引和处理</w:t>
        </w:r>
      </w:ins>
      <w:del w:id="7" w:author="杨 啸晨" w:date="2021-05-08T16:33:00Z">
        <w:r w:rsidR="00DD3FA1" w:rsidRPr="00DD3FA1" w:rsidDel="009E0F94">
          <w:rPr>
            <w:rFonts w:ascii="黑体" w:eastAsia="黑体" w:hAnsi="宋体" w:hint="eastAsia"/>
            <w:b/>
            <w:bCs/>
            <w:snapToGrid w:val="0"/>
            <w:color w:val="000000"/>
            <w:kern w:val="0"/>
            <w:sz w:val="44"/>
            <w:szCs w:val="44"/>
          </w:rPr>
          <w:delText>管理</w:delText>
        </w:r>
      </w:del>
      <w:r w:rsidR="00DD3FA1" w:rsidRPr="00DD3FA1">
        <w:rPr>
          <w:rFonts w:ascii="黑体" w:eastAsia="黑体" w:hAnsi="宋体" w:hint="eastAsia"/>
          <w:b/>
          <w:bCs/>
          <w:snapToGrid w:val="0"/>
          <w:color w:val="000000"/>
          <w:kern w:val="0"/>
          <w:sz w:val="44"/>
          <w:szCs w:val="44"/>
        </w:rPr>
        <w:t>系统</w:t>
      </w:r>
    </w:p>
    <w:bookmarkEnd w:id="0"/>
    <w:p w14:paraId="6B4AF6C1" w14:textId="77777777" w:rsidR="0075767C" w:rsidRPr="00B13E99" w:rsidRDefault="0075767C" w:rsidP="005D5559">
      <w:pPr>
        <w:adjustRightInd w:val="0"/>
        <w:snapToGrid w:val="0"/>
        <w:ind w:firstLineChars="0" w:firstLine="0"/>
        <w:jc w:val="center"/>
        <w:rPr>
          <w:rFonts w:ascii="黑体" w:eastAsia="黑体" w:hAnsi="宋体"/>
          <w:b/>
          <w:bCs/>
          <w:snapToGrid w:val="0"/>
          <w:color w:val="000000"/>
          <w:kern w:val="0"/>
          <w:sz w:val="44"/>
          <w:szCs w:val="44"/>
        </w:rPr>
      </w:pPr>
      <w:r w:rsidRPr="00B13E99">
        <w:rPr>
          <w:rFonts w:ascii="黑体" w:eastAsia="黑体" w:hAnsi="宋体" w:hint="eastAsia"/>
          <w:b/>
          <w:bCs/>
          <w:snapToGrid w:val="0"/>
          <w:color w:val="000000"/>
          <w:kern w:val="0"/>
          <w:sz w:val="44"/>
          <w:szCs w:val="44"/>
        </w:rPr>
        <w:t>测 试 报 告</w:t>
      </w:r>
    </w:p>
    <w:p w14:paraId="35E92C0C"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4D4B96F5"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67EB2399"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42C18251"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14B1402F"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6EF80DFC"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3D3D5E41"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7655B80E"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5182E620" w14:textId="77777777" w:rsidR="003C1CDB" w:rsidRDefault="003C1CDB" w:rsidP="0075767C">
      <w:pPr>
        <w:adjustRightInd w:val="0"/>
        <w:snapToGrid w:val="0"/>
        <w:spacing w:beforeLines="50" w:before="163"/>
        <w:ind w:firstLine="480"/>
        <w:jc w:val="center"/>
        <w:rPr>
          <w:rFonts w:ascii="仿宋_GB2312"/>
          <w:bCs/>
          <w:snapToGrid w:val="0"/>
          <w:color w:val="000000"/>
          <w:kern w:val="0"/>
        </w:rPr>
      </w:pPr>
    </w:p>
    <w:p w14:paraId="25C328FA" w14:textId="77777777" w:rsidR="003C1CDB" w:rsidRDefault="003C1CDB" w:rsidP="0075767C">
      <w:pPr>
        <w:adjustRightInd w:val="0"/>
        <w:snapToGrid w:val="0"/>
        <w:spacing w:beforeLines="50" w:before="163"/>
        <w:ind w:firstLine="480"/>
        <w:jc w:val="center"/>
        <w:rPr>
          <w:rFonts w:ascii="仿宋_GB2312"/>
          <w:bCs/>
          <w:snapToGrid w:val="0"/>
          <w:color w:val="000000"/>
          <w:kern w:val="0"/>
        </w:rPr>
      </w:pPr>
    </w:p>
    <w:p w14:paraId="4B07C002" w14:textId="77777777" w:rsidR="003C1CDB" w:rsidRDefault="003C1CDB" w:rsidP="0075767C">
      <w:pPr>
        <w:adjustRightInd w:val="0"/>
        <w:snapToGrid w:val="0"/>
        <w:spacing w:beforeLines="50" w:before="163"/>
        <w:ind w:firstLine="480"/>
        <w:jc w:val="center"/>
        <w:rPr>
          <w:rFonts w:ascii="仿宋_GB2312"/>
          <w:bCs/>
          <w:snapToGrid w:val="0"/>
          <w:color w:val="000000"/>
          <w:kern w:val="0"/>
        </w:rPr>
      </w:pPr>
    </w:p>
    <w:p w14:paraId="035DE79E" w14:textId="77777777" w:rsidR="003C1CDB" w:rsidRDefault="003C1CDB" w:rsidP="0075767C">
      <w:pPr>
        <w:adjustRightInd w:val="0"/>
        <w:snapToGrid w:val="0"/>
        <w:spacing w:beforeLines="50" w:before="163"/>
        <w:ind w:firstLine="480"/>
        <w:jc w:val="center"/>
        <w:rPr>
          <w:rFonts w:ascii="仿宋_GB2312"/>
          <w:bCs/>
          <w:snapToGrid w:val="0"/>
          <w:color w:val="000000"/>
          <w:kern w:val="0"/>
        </w:rPr>
      </w:pPr>
    </w:p>
    <w:p w14:paraId="448B5889" w14:textId="77777777" w:rsidR="0075767C" w:rsidRDefault="0075767C" w:rsidP="0075767C">
      <w:pPr>
        <w:adjustRightInd w:val="0"/>
        <w:snapToGrid w:val="0"/>
        <w:spacing w:beforeLines="50" w:before="163"/>
        <w:ind w:firstLine="480"/>
        <w:jc w:val="center"/>
        <w:rPr>
          <w:rFonts w:ascii="仿宋_GB2312"/>
          <w:bCs/>
          <w:snapToGrid w:val="0"/>
          <w:color w:val="000000"/>
          <w:kern w:val="0"/>
        </w:rPr>
      </w:pPr>
    </w:p>
    <w:p w14:paraId="30D06C31" w14:textId="3D470391" w:rsidR="00DC7F38" w:rsidRPr="00F54178" w:rsidRDefault="00CA3847" w:rsidP="00DC7F38">
      <w:pPr>
        <w:ind w:firstLineChars="0" w:firstLine="0"/>
        <w:jc w:val="center"/>
        <w:rPr>
          <w:rFonts w:ascii="黑体" w:eastAsia="黑体" w:hAnsi="黑体"/>
          <w:sz w:val="36"/>
          <w:szCs w:val="36"/>
        </w:rPr>
      </w:pPr>
      <w:ins w:id="8" w:author="yi yunlei" w:date="2021-05-08T15:47:00Z">
        <w:r>
          <w:rPr>
            <w:rFonts w:ascii="黑体" w:eastAsia="黑体" w:hAnsi="黑体" w:hint="eastAsia"/>
            <w:sz w:val="36"/>
            <w:szCs w:val="36"/>
          </w:rPr>
          <w:t>武汉兆智科技有限公司</w:t>
        </w:r>
      </w:ins>
      <w:del w:id="9" w:author="yi yunlei" w:date="2021-05-08T15:47:00Z">
        <w:r w:rsidR="00174293" w:rsidDel="00CA3847">
          <w:rPr>
            <w:rFonts w:ascii="黑体" w:eastAsia="黑体" w:hAnsi="黑体" w:hint="eastAsia"/>
            <w:sz w:val="36"/>
            <w:szCs w:val="36"/>
          </w:rPr>
          <w:delText>北京创时空科技发展有进公司</w:delText>
        </w:r>
      </w:del>
    </w:p>
    <w:p w14:paraId="46D36745" w14:textId="021DF8EA" w:rsidR="00DC7F38" w:rsidRPr="00F54178" w:rsidRDefault="00DC7F38" w:rsidP="00DC7F38">
      <w:pPr>
        <w:ind w:firstLineChars="0" w:firstLine="0"/>
        <w:jc w:val="center"/>
        <w:rPr>
          <w:rFonts w:ascii="黑体" w:eastAsia="黑体" w:hAnsi="黑体"/>
          <w:sz w:val="36"/>
          <w:szCs w:val="36"/>
        </w:rPr>
      </w:pPr>
      <w:r w:rsidRPr="00F54178">
        <w:rPr>
          <w:rFonts w:ascii="黑体" w:eastAsia="黑体" w:hAnsi="黑体" w:hint="eastAsia"/>
          <w:sz w:val="36"/>
          <w:szCs w:val="36"/>
        </w:rPr>
        <w:t>2</w:t>
      </w:r>
      <w:r w:rsidR="00174293">
        <w:rPr>
          <w:rFonts w:ascii="黑体" w:eastAsia="黑体" w:hAnsi="黑体"/>
          <w:sz w:val="36"/>
          <w:szCs w:val="36"/>
        </w:rPr>
        <w:t>0</w:t>
      </w:r>
      <w:r w:rsidR="00115C76">
        <w:rPr>
          <w:rFonts w:ascii="黑体" w:eastAsia="黑体" w:hAnsi="黑体"/>
          <w:sz w:val="36"/>
          <w:szCs w:val="36"/>
        </w:rPr>
        <w:t>21</w:t>
      </w:r>
      <w:r w:rsidRPr="00F54178">
        <w:rPr>
          <w:rFonts w:ascii="黑体" w:eastAsia="黑体" w:hAnsi="黑体" w:hint="eastAsia"/>
          <w:sz w:val="36"/>
          <w:szCs w:val="36"/>
        </w:rPr>
        <w:t>年</w:t>
      </w:r>
      <w:r w:rsidR="00115C76">
        <w:rPr>
          <w:rFonts w:ascii="黑体" w:eastAsia="黑体" w:hAnsi="黑体"/>
          <w:sz w:val="36"/>
          <w:szCs w:val="36"/>
        </w:rPr>
        <w:t>3</w:t>
      </w:r>
      <w:r w:rsidRPr="00F54178">
        <w:rPr>
          <w:rFonts w:ascii="黑体" w:eastAsia="黑体" w:hAnsi="黑体" w:hint="eastAsia"/>
          <w:sz w:val="36"/>
          <w:szCs w:val="36"/>
        </w:rPr>
        <w:t>月</w:t>
      </w:r>
    </w:p>
    <w:p w14:paraId="372DA93E" w14:textId="77777777" w:rsidR="0075767C" w:rsidRPr="003C1CDB" w:rsidRDefault="0075767C" w:rsidP="005D5559">
      <w:pPr>
        <w:adjustRightInd w:val="0"/>
        <w:ind w:firstLineChars="0" w:firstLine="0"/>
        <w:jc w:val="left"/>
        <w:rPr>
          <w:b/>
          <w:color w:val="000000"/>
        </w:rPr>
      </w:pPr>
    </w:p>
    <w:p w14:paraId="6DC28DEE" w14:textId="77777777" w:rsidR="0075767C" w:rsidRDefault="0075767C">
      <w:pPr>
        <w:ind w:firstLine="480"/>
        <w:sectPr w:rsidR="0075767C" w:rsidSect="00B82DB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170" w:gutter="0"/>
          <w:cols w:space="720"/>
          <w:docGrid w:type="lines" w:linePitch="326"/>
        </w:sectPr>
      </w:pPr>
    </w:p>
    <w:sdt>
      <w:sdtPr>
        <w:rPr>
          <w:rFonts w:ascii="Times New Roman" w:eastAsia="仿宋_GB2312" w:hAnsi="Times New Roman" w:cs="Times New Roman"/>
          <w:color w:val="auto"/>
          <w:kern w:val="2"/>
          <w:sz w:val="24"/>
          <w:szCs w:val="24"/>
          <w:lang w:val="zh-CN"/>
        </w:rPr>
        <w:id w:val="-1281178689"/>
        <w:docPartObj>
          <w:docPartGallery w:val="Table of Contents"/>
          <w:docPartUnique/>
        </w:docPartObj>
      </w:sdtPr>
      <w:sdtEndPr>
        <w:rPr>
          <w:b/>
          <w:bCs/>
        </w:rPr>
      </w:sdtEndPr>
      <w:sdtContent>
        <w:p w14:paraId="5BCBDE91" w14:textId="77777777" w:rsidR="005439A2" w:rsidRPr="003D5283" w:rsidRDefault="005439A2" w:rsidP="0071336F">
          <w:pPr>
            <w:pStyle w:val="TOC"/>
            <w:ind w:firstLine="480"/>
            <w:jc w:val="center"/>
            <w:rPr>
              <w:color w:val="auto"/>
            </w:rPr>
          </w:pPr>
          <w:r w:rsidRPr="003D5283">
            <w:rPr>
              <w:color w:val="auto"/>
              <w:lang w:val="zh-CN"/>
            </w:rPr>
            <w:t>目录</w:t>
          </w:r>
        </w:p>
        <w:p w14:paraId="08634E17" w14:textId="2781DFEC" w:rsidR="00934FC5" w:rsidRDefault="005439A2">
          <w:pPr>
            <w:pStyle w:val="TOC1"/>
            <w:tabs>
              <w:tab w:val="right" w:leader="dot" w:pos="8296"/>
            </w:tabs>
            <w:ind w:firstLine="480"/>
            <w:rPr>
              <w:ins w:id="10" w:author="kenken K" w:date="2021-05-08T20:43:00Z"/>
              <w:rFonts w:asciiTheme="minorHAnsi" w:eastAsiaTheme="minorEastAsia" w:hAnsiTheme="minorHAnsi" w:cstheme="minorBidi"/>
              <w:noProof/>
              <w:sz w:val="21"/>
              <w:szCs w:val="22"/>
            </w:rPr>
          </w:pPr>
          <w:r>
            <w:fldChar w:fldCharType="begin"/>
          </w:r>
          <w:r>
            <w:instrText xml:space="preserve"> TOC \o "1-3" \h \z \u </w:instrText>
          </w:r>
          <w:r>
            <w:fldChar w:fldCharType="separate"/>
          </w:r>
          <w:ins w:id="11" w:author="kenken K" w:date="2021-05-08T20:43:00Z">
            <w:r w:rsidR="00934FC5" w:rsidRPr="00272C93">
              <w:rPr>
                <w:rStyle w:val="a8"/>
                <w:noProof/>
              </w:rPr>
              <w:fldChar w:fldCharType="begin"/>
            </w:r>
            <w:r w:rsidR="00934FC5" w:rsidRPr="00272C93">
              <w:rPr>
                <w:rStyle w:val="a8"/>
                <w:noProof/>
              </w:rPr>
              <w:instrText xml:space="preserve"> </w:instrText>
            </w:r>
            <w:r w:rsidR="00934FC5">
              <w:rPr>
                <w:noProof/>
              </w:rPr>
              <w:instrText>HYPERLINK \l "_Toc71399000"</w:instrText>
            </w:r>
            <w:r w:rsidR="00934FC5" w:rsidRPr="00272C93">
              <w:rPr>
                <w:rStyle w:val="a8"/>
                <w:noProof/>
              </w:rPr>
              <w:instrText xml:space="preserve"> </w:instrText>
            </w:r>
            <w:r w:rsidR="00934FC5" w:rsidRPr="00272C93">
              <w:rPr>
                <w:rStyle w:val="a8"/>
                <w:noProof/>
              </w:rPr>
            </w:r>
            <w:r w:rsidR="00934FC5" w:rsidRPr="00272C93">
              <w:rPr>
                <w:rStyle w:val="a8"/>
                <w:noProof/>
              </w:rPr>
              <w:fldChar w:fldCharType="separate"/>
            </w:r>
            <w:r w:rsidR="00934FC5" w:rsidRPr="00272C93">
              <w:rPr>
                <w:rStyle w:val="a8"/>
                <w:rFonts w:ascii="仿宋_GB2312" w:hAnsi="仿宋"/>
                <w:noProof/>
              </w:rPr>
              <w:t>第一章</w:t>
            </w:r>
            <w:r w:rsidR="00934FC5" w:rsidRPr="00272C93">
              <w:rPr>
                <w:rStyle w:val="a8"/>
                <w:rFonts w:ascii="仿宋" w:eastAsia="仿宋" w:hAnsi="仿宋"/>
                <w:noProof/>
              </w:rPr>
              <w:t xml:space="preserve"> 引言</w:t>
            </w:r>
            <w:r w:rsidR="00934FC5">
              <w:rPr>
                <w:noProof/>
                <w:webHidden/>
              </w:rPr>
              <w:tab/>
            </w:r>
            <w:r w:rsidR="00934FC5">
              <w:rPr>
                <w:noProof/>
                <w:webHidden/>
              </w:rPr>
              <w:fldChar w:fldCharType="begin"/>
            </w:r>
            <w:r w:rsidR="00934FC5">
              <w:rPr>
                <w:noProof/>
                <w:webHidden/>
              </w:rPr>
              <w:instrText xml:space="preserve"> PAGEREF _Toc71399000 \h </w:instrText>
            </w:r>
            <w:r w:rsidR="00934FC5">
              <w:rPr>
                <w:noProof/>
                <w:webHidden/>
              </w:rPr>
            </w:r>
          </w:ins>
          <w:r w:rsidR="00934FC5">
            <w:rPr>
              <w:noProof/>
              <w:webHidden/>
            </w:rPr>
            <w:fldChar w:fldCharType="separate"/>
          </w:r>
          <w:ins w:id="12" w:author="kenken K" w:date="2021-05-08T20:43:00Z">
            <w:r w:rsidR="00934FC5">
              <w:rPr>
                <w:noProof/>
                <w:webHidden/>
              </w:rPr>
              <w:t>1</w:t>
            </w:r>
            <w:r w:rsidR="00934FC5">
              <w:rPr>
                <w:noProof/>
                <w:webHidden/>
              </w:rPr>
              <w:fldChar w:fldCharType="end"/>
            </w:r>
            <w:r w:rsidR="00934FC5" w:rsidRPr="00272C93">
              <w:rPr>
                <w:rStyle w:val="a8"/>
                <w:noProof/>
              </w:rPr>
              <w:fldChar w:fldCharType="end"/>
            </w:r>
          </w:ins>
        </w:p>
        <w:p w14:paraId="64B77E87" w14:textId="4B5BC2DA" w:rsidR="00934FC5" w:rsidRDefault="00934FC5">
          <w:pPr>
            <w:pStyle w:val="TOC2"/>
            <w:tabs>
              <w:tab w:val="right" w:leader="dot" w:pos="8296"/>
            </w:tabs>
            <w:ind w:left="480" w:firstLine="480"/>
            <w:rPr>
              <w:ins w:id="13" w:author="kenken K" w:date="2021-05-08T20:43:00Z"/>
              <w:rFonts w:asciiTheme="minorHAnsi" w:eastAsiaTheme="minorEastAsia" w:hAnsiTheme="minorHAnsi" w:cstheme="minorBidi"/>
              <w:noProof/>
              <w:sz w:val="21"/>
              <w:szCs w:val="22"/>
            </w:rPr>
          </w:pPr>
          <w:ins w:id="14" w:author="kenken K" w:date="2021-05-08T20:43:00Z">
            <w:r w:rsidRPr="00272C93">
              <w:rPr>
                <w:rStyle w:val="a8"/>
                <w:noProof/>
              </w:rPr>
              <w:fldChar w:fldCharType="begin"/>
            </w:r>
            <w:r w:rsidRPr="00272C93">
              <w:rPr>
                <w:rStyle w:val="a8"/>
                <w:noProof/>
              </w:rPr>
              <w:instrText xml:space="preserve"> </w:instrText>
            </w:r>
            <w:r>
              <w:rPr>
                <w:noProof/>
              </w:rPr>
              <w:instrText>HYPERLINK \l "_Toc71399001"</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 标识</w:t>
            </w:r>
            <w:r>
              <w:rPr>
                <w:noProof/>
                <w:webHidden/>
              </w:rPr>
              <w:tab/>
            </w:r>
            <w:r>
              <w:rPr>
                <w:noProof/>
                <w:webHidden/>
              </w:rPr>
              <w:fldChar w:fldCharType="begin"/>
            </w:r>
            <w:r>
              <w:rPr>
                <w:noProof/>
                <w:webHidden/>
              </w:rPr>
              <w:instrText xml:space="preserve"> PAGEREF _Toc71399001 \h </w:instrText>
            </w:r>
            <w:r>
              <w:rPr>
                <w:noProof/>
                <w:webHidden/>
              </w:rPr>
            </w:r>
          </w:ins>
          <w:r>
            <w:rPr>
              <w:noProof/>
              <w:webHidden/>
            </w:rPr>
            <w:fldChar w:fldCharType="separate"/>
          </w:r>
          <w:ins w:id="15" w:author="kenken K" w:date="2021-05-08T20:43:00Z">
            <w:r>
              <w:rPr>
                <w:noProof/>
                <w:webHidden/>
              </w:rPr>
              <w:t>1</w:t>
            </w:r>
            <w:r>
              <w:rPr>
                <w:noProof/>
                <w:webHidden/>
              </w:rPr>
              <w:fldChar w:fldCharType="end"/>
            </w:r>
            <w:r w:rsidRPr="00272C93">
              <w:rPr>
                <w:rStyle w:val="a8"/>
                <w:noProof/>
              </w:rPr>
              <w:fldChar w:fldCharType="end"/>
            </w:r>
          </w:ins>
        </w:p>
        <w:p w14:paraId="6E7DE764" w14:textId="3701AE24" w:rsidR="00934FC5" w:rsidRDefault="00934FC5">
          <w:pPr>
            <w:pStyle w:val="TOC2"/>
            <w:tabs>
              <w:tab w:val="right" w:leader="dot" w:pos="8296"/>
            </w:tabs>
            <w:ind w:left="480" w:firstLine="480"/>
            <w:rPr>
              <w:ins w:id="16" w:author="kenken K" w:date="2021-05-08T20:43:00Z"/>
              <w:rFonts w:asciiTheme="minorHAnsi" w:eastAsiaTheme="minorEastAsia" w:hAnsiTheme="minorHAnsi" w:cstheme="minorBidi"/>
              <w:noProof/>
              <w:sz w:val="21"/>
              <w:szCs w:val="22"/>
            </w:rPr>
          </w:pPr>
          <w:ins w:id="17" w:author="kenken K" w:date="2021-05-08T20:43:00Z">
            <w:r w:rsidRPr="00272C93">
              <w:rPr>
                <w:rStyle w:val="a8"/>
                <w:noProof/>
              </w:rPr>
              <w:fldChar w:fldCharType="begin"/>
            </w:r>
            <w:r w:rsidRPr="00272C93">
              <w:rPr>
                <w:rStyle w:val="a8"/>
                <w:noProof/>
              </w:rPr>
              <w:instrText xml:space="preserve"> </w:instrText>
            </w:r>
            <w:r>
              <w:rPr>
                <w:noProof/>
              </w:rPr>
              <w:instrText>HYPERLINK \l "_Toc71399002"</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二、 系统概述</w:t>
            </w:r>
            <w:r>
              <w:rPr>
                <w:noProof/>
                <w:webHidden/>
              </w:rPr>
              <w:tab/>
            </w:r>
            <w:r>
              <w:rPr>
                <w:noProof/>
                <w:webHidden/>
              </w:rPr>
              <w:fldChar w:fldCharType="begin"/>
            </w:r>
            <w:r>
              <w:rPr>
                <w:noProof/>
                <w:webHidden/>
              </w:rPr>
              <w:instrText xml:space="preserve"> PAGEREF _Toc71399002 \h </w:instrText>
            </w:r>
            <w:r>
              <w:rPr>
                <w:noProof/>
                <w:webHidden/>
              </w:rPr>
            </w:r>
          </w:ins>
          <w:r>
            <w:rPr>
              <w:noProof/>
              <w:webHidden/>
            </w:rPr>
            <w:fldChar w:fldCharType="separate"/>
          </w:r>
          <w:ins w:id="18" w:author="kenken K" w:date="2021-05-08T20:43:00Z">
            <w:r>
              <w:rPr>
                <w:noProof/>
                <w:webHidden/>
              </w:rPr>
              <w:t>1</w:t>
            </w:r>
            <w:r>
              <w:rPr>
                <w:noProof/>
                <w:webHidden/>
              </w:rPr>
              <w:fldChar w:fldCharType="end"/>
            </w:r>
            <w:r w:rsidRPr="00272C93">
              <w:rPr>
                <w:rStyle w:val="a8"/>
                <w:noProof/>
              </w:rPr>
              <w:fldChar w:fldCharType="end"/>
            </w:r>
          </w:ins>
        </w:p>
        <w:p w14:paraId="6F22EC2C" w14:textId="742543D4" w:rsidR="00934FC5" w:rsidRDefault="00934FC5">
          <w:pPr>
            <w:pStyle w:val="TOC2"/>
            <w:tabs>
              <w:tab w:val="right" w:leader="dot" w:pos="8296"/>
            </w:tabs>
            <w:ind w:left="480" w:firstLine="480"/>
            <w:rPr>
              <w:ins w:id="19" w:author="kenken K" w:date="2021-05-08T20:43:00Z"/>
              <w:rFonts w:asciiTheme="minorHAnsi" w:eastAsiaTheme="minorEastAsia" w:hAnsiTheme="minorHAnsi" w:cstheme="minorBidi"/>
              <w:noProof/>
              <w:sz w:val="21"/>
              <w:szCs w:val="22"/>
            </w:rPr>
          </w:pPr>
          <w:ins w:id="20" w:author="kenken K" w:date="2021-05-08T20:43:00Z">
            <w:r w:rsidRPr="00272C93">
              <w:rPr>
                <w:rStyle w:val="a8"/>
                <w:noProof/>
              </w:rPr>
              <w:fldChar w:fldCharType="begin"/>
            </w:r>
            <w:r w:rsidRPr="00272C93">
              <w:rPr>
                <w:rStyle w:val="a8"/>
                <w:noProof/>
              </w:rPr>
              <w:instrText xml:space="preserve"> </w:instrText>
            </w:r>
            <w:r>
              <w:rPr>
                <w:noProof/>
              </w:rPr>
              <w:instrText>HYPERLINK \l "_Toc71399003"</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三、 海量社交媒体大数据的快速空间索引和处理系统测试依据</w:t>
            </w:r>
            <w:r>
              <w:rPr>
                <w:noProof/>
                <w:webHidden/>
              </w:rPr>
              <w:tab/>
            </w:r>
            <w:r>
              <w:rPr>
                <w:noProof/>
                <w:webHidden/>
              </w:rPr>
              <w:fldChar w:fldCharType="begin"/>
            </w:r>
            <w:r>
              <w:rPr>
                <w:noProof/>
                <w:webHidden/>
              </w:rPr>
              <w:instrText xml:space="preserve"> PAGEREF _Toc71399003 \h </w:instrText>
            </w:r>
            <w:r>
              <w:rPr>
                <w:noProof/>
                <w:webHidden/>
              </w:rPr>
            </w:r>
          </w:ins>
          <w:r>
            <w:rPr>
              <w:noProof/>
              <w:webHidden/>
            </w:rPr>
            <w:fldChar w:fldCharType="separate"/>
          </w:r>
          <w:ins w:id="21" w:author="kenken K" w:date="2021-05-08T20:43:00Z">
            <w:r>
              <w:rPr>
                <w:noProof/>
                <w:webHidden/>
              </w:rPr>
              <w:t>1</w:t>
            </w:r>
            <w:r>
              <w:rPr>
                <w:noProof/>
                <w:webHidden/>
              </w:rPr>
              <w:fldChar w:fldCharType="end"/>
            </w:r>
            <w:r w:rsidRPr="00272C93">
              <w:rPr>
                <w:rStyle w:val="a8"/>
                <w:noProof/>
              </w:rPr>
              <w:fldChar w:fldCharType="end"/>
            </w:r>
          </w:ins>
        </w:p>
        <w:p w14:paraId="29CB5623" w14:textId="40366CF4" w:rsidR="00934FC5" w:rsidRDefault="00934FC5">
          <w:pPr>
            <w:pStyle w:val="TOC2"/>
            <w:tabs>
              <w:tab w:val="right" w:leader="dot" w:pos="8296"/>
            </w:tabs>
            <w:ind w:left="480" w:firstLine="480"/>
            <w:rPr>
              <w:ins w:id="22" w:author="kenken K" w:date="2021-05-08T20:43:00Z"/>
              <w:rFonts w:asciiTheme="minorHAnsi" w:eastAsiaTheme="minorEastAsia" w:hAnsiTheme="minorHAnsi" w:cstheme="minorBidi"/>
              <w:noProof/>
              <w:sz w:val="21"/>
              <w:szCs w:val="22"/>
            </w:rPr>
          </w:pPr>
          <w:ins w:id="23" w:author="kenken K" w:date="2021-05-08T20:43:00Z">
            <w:r w:rsidRPr="00272C93">
              <w:rPr>
                <w:rStyle w:val="a8"/>
                <w:noProof/>
              </w:rPr>
              <w:fldChar w:fldCharType="begin"/>
            </w:r>
            <w:r w:rsidRPr="00272C93">
              <w:rPr>
                <w:rStyle w:val="a8"/>
                <w:noProof/>
              </w:rPr>
              <w:instrText xml:space="preserve"> </w:instrText>
            </w:r>
            <w:r>
              <w:rPr>
                <w:noProof/>
              </w:rPr>
              <w:instrText>HYPERLINK \l "_Toc71399004"</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四、 测试对象</w:t>
            </w:r>
            <w:r>
              <w:rPr>
                <w:noProof/>
                <w:webHidden/>
              </w:rPr>
              <w:tab/>
            </w:r>
            <w:r>
              <w:rPr>
                <w:noProof/>
                <w:webHidden/>
              </w:rPr>
              <w:fldChar w:fldCharType="begin"/>
            </w:r>
            <w:r>
              <w:rPr>
                <w:noProof/>
                <w:webHidden/>
              </w:rPr>
              <w:instrText xml:space="preserve"> PAGEREF _Toc71399004 \h </w:instrText>
            </w:r>
            <w:r>
              <w:rPr>
                <w:noProof/>
                <w:webHidden/>
              </w:rPr>
            </w:r>
          </w:ins>
          <w:r>
            <w:rPr>
              <w:noProof/>
              <w:webHidden/>
            </w:rPr>
            <w:fldChar w:fldCharType="separate"/>
          </w:r>
          <w:ins w:id="24" w:author="kenken K" w:date="2021-05-08T20:43:00Z">
            <w:r>
              <w:rPr>
                <w:noProof/>
                <w:webHidden/>
              </w:rPr>
              <w:t>1</w:t>
            </w:r>
            <w:r>
              <w:rPr>
                <w:noProof/>
                <w:webHidden/>
              </w:rPr>
              <w:fldChar w:fldCharType="end"/>
            </w:r>
            <w:r w:rsidRPr="00272C93">
              <w:rPr>
                <w:rStyle w:val="a8"/>
                <w:noProof/>
              </w:rPr>
              <w:fldChar w:fldCharType="end"/>
            </w:r>
          </w:ins>
        </w:p>
        <w:p w14:paraId="78B443D2" w14:textId="7883A3DA" w:rsidR="00934FC5" w:rsidRDefault="00934FC5">
          <w:pPr>
            <w:pStyle w:val="TOC2"/>
            <w:tabs>
              <w:tab w:val="right" w:leader="dot" w:pos="8296"/>
            </w:tabs>
            <w:ind w:left="480" w:firstLine="480"/>
            <w:rPr>
              <w:ins w:id="25" w:author="kenken K" w:date="2021-05-08T20:43:00Z"/>
              <w:rFonts w:asciiTheme="minorHAnsi" w:eastAsiaTheme="minorEastAsia" w:hAnsiTheme="minorHAnsi" w:cstheme="minorBidi"/>
              <w:noProof/>
              <w:sz w:val="21"/>
              <w:szCs w:val="22"/>
            </w:rPr>
          </w:pPr>
          <w:ins w:id="26" w:author="kenken K" w:date="2021-05-08T20:43:00Z">
            <w:r w:rsidRPr="00272C93">
              <w:rPr>
                <w:rStyle w:val="a8"/>
                <w:noProof/>
              </w:rPr>
              <w:fldChar w:fldCharType="begin"/>
            </w:r>
            <w:r w:rsidRPr="00272C93">
              <w:rPr>
                <w:rStyle w:val="a8"/>
                <w:noProof/>
              </w:rPr>
              <w:instrText xml:space="preserve"> </w:instrText>
            </w:r>
            <w:r>
              <w:rPr>
                <w:noProof/>
              </w:rPr>
              <w:instrText>HYPERLINK \l "_Toc71399005"</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五、 其他</w:t>
            </w:r>
            <w:r>
              <w:rPr>
                <w:noProof/>
                <w:webHidden/>
              </w:rPr>
              <w:tab/>
            </w:r>
            <w:r>
              <w:rPr>
                <w:noProof/>
                <w:webHidden/>
              </w:rPr>
              <w:fldChar w:fldCharType="begin"/>
            </w:r>
            <w:r>
              <w:rPr>
                <w:noProof/>
                <w:webHidden/>
              </w:rPr>
              <w:instrText xml:space="preserve"> PAGEREF _Toc71399005 \h </w:instrText>
            </w:r>
            <w:r>
              <w:rPr>
                <w:noProof/>
                <w:webHidden/>
              </w:rPr>
            </w:r>
          </w:ins>
          <w:r>
            <w:rPr>
              <w:noProof/>
              <w:webHidden/>
            </w:rPr>
            <w:fldChar w:fldCharType="separate"/>
          </w:r>
          <w:ins w:id="27" w:author="kenken K" w:date="2021-05-08T20:43:00Z">
            <w:r>
              <w:rPr>
                <w:noProof/>
                <w:webHidden/>
              </w:rPr>
              <w:t>1</w:t>
            </w:r>
            <w:r>
              <w:rPr>
                <w:noProof/>
                <w:webHidden/>
              </w:rPr>
              <w:fldChar w:fldCharType="end"/>
            </w:r>
            <w:r w:rsidRPr="00272C93">
              <w:rPr>
                <w:rStyle w:val="a8"/>
                <w:noProof/>
              </w:rPr>
              <w:fldChar w:fldCharType="end"/>
            </w:r>
          </w:ins>
        </w:p>
        <w:p w14:paraId="369AB797" w14:textId="64859DCB" w:rsidR="00934FC5" w:rsidRDefault="00934FC5">
          <w:pPr>
            <w:pStyle w:val="TOC2"/>
            <w:tabs>
              <w:tab w:val="right" w:leader="dot" w:pos="8296"/>
            </w:tabs>
            <w:ind w:left="480" w:firstLine="480"/>
            <w:rPr>
              <w:ins w:id="28" w:author="kenken K" w:date="2021-05-08T20:43:00Z"/>
              <w:rFonts w:asciiTheme="minorHAnsi" w:eastAsiaTheme="minorEastAsia" w:hAnsiTheme="minorHAnsi" w:cstheme="minorBidi"/>
              <w:noProof/>
              <w:sz w:val="21"/>
              <w:szCs w:val="22"/>
            </w:rPr>
          </w:pPr>
          <w:ins w:id="29" w:author="kenken K" w:date="2021-05-08T20:43:00Z">
            <w:r w:rsidRPr="00272C93">
              <w:rPr>
                <w:rStyle w:val="a8"/>
                <w:noProof/>
              </w:rPr>
              <w:fldChar w:fldCharType="begin"/>
            </w:r>
            <w:r w:rsidRPr="00272C93">
              <w:rPr>
                <w:rStyle w:val="a8"/>
                <w:noProof/>
              </w:rPr>
              <w:instrText xml:space="preserve"> </w:instrText>
            </w:r>
            <w:r>
              <w:rPr>
                <w:noProof/>
              </w:rPr>
              <w:instrText>HYPERLINK \l "_Toc71399006"</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六、 术语及缩略语定义</w:t>
            </w:r>
            <w:r>
              <w:rPr>
                <w:noProof/>
                <w:webHidden/>
              </w:rPr>
              <w:tab/>
            </w:r>
            <w:r>
              <w:rPr>
                <w:noProof/>
                <w:webHidden/>
              </w:rPr>
              <w:fldChar w:fldCharType="begin"/>
            </w:r>
            <w:r>
              <w:rPr>
                <w:noProof/>
                <w:webHidden/>
              </w:rPr>
              <w:instrText xml:space="preserve"> PAGEREF _Toc71399006 \h </w:instrText>
            </w:r>
            <w:r>
              <w:rPr>
                <w:noProof/>
                <w:webHidden/>
              </w:rPr>
            </w:r>
          </w:ins>
          <w:r>
            <w:rPr>
              <w:noProof/>
              <w:webHidden/>
            </w:rPr>
            <w:fldChar w:fldCharType="separate"/>
          </w:r>
          <w:ins w:id="30" w:author="kenken K" w:date="2021-05-08T20:43:00Z">
            <w:r>
              <w:rPr>
                <w:noProof/>
                <w:webHidden/>
              </w:rPr>
              <w:t>1</w:t>
            </w:r>
            <w:r>
              <w:rPr>
                <w:noProof/>
                <w:webHidden/>
              </w:rPr>
              <w:fldChar w:fldCharType="end"/>
            </w:r>
            <w:r w:rsidRPr="00272C93">
              <w:rPr>
                <w:rStyle w:val="a8"/>
                <w:noProof/>
              </w:rPr>
              <w:fldChar w:fldCharType="end"/>
            </w:r>
          </w:ins>
        </w:p>
        <w:p w14:paraId="6881EFB3" w14:textId="5535642C" w:rsidR="00934FC5" w:rsidRDefault="00934FC5">
          <w:pPr>
            <w:pStyle w:val="TOC1"/>
            <w:tabs>
              <w:tab w:val="right" w:leader="dot" w:pos="8296"/>
            </w:tabs>
            <w:ind w:firstLine="480"/>
            <w:rPr>
              <w:ins w:id="31" w:author="kenken K" w:date="2021-05-08T20:43:00Z"/>
              <w:rFonts w:asciiTheme="minorHAnsi" w:eastAsiaTheme="minorEastAsia" w:hAnsiTheme="minorHAnsi" w:cstheme="minorBidi"/>
              <w:noProof/>
              <w:sz w:val="21"/>
              <w:szCs w:val="22"/>
            </w:rPr>
          </w:pPr>
          <w:ins w:id="32" w:author="kenken K" w:date="2021-05-08T20:43:00Z">
            <w:r w:rsidRPr="00272C93">
              <w:rPr>
                <w:rStyle w:val="a8"/>
                <w:noProof/>
              </w:rPr>
              <w:fldChar w:fldCharType="begin"/>
            </w:r>
            <w:r w:rsidRPr="00272C93">
              <w:rPr>
                <w:rStyle w:val="a8"/>
                <w:noProof/>
              </w:rPr>
              <w:instrText xml:space="preserve"> </w:instrText>
            </w:r>
            <w:r>
              <w:rPr>
                <w:noProof/>
              </w:rPr>
              <w:instrText>HYPERLINK \l "_Toc71399007"</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_GB2312" w:hAnsi="仿宋"/>
                <w:noProof/>
              </w:rPr>
              <w:t>第二章</w:t>
            </w:r>
            <w:r w:rsidRPr="00272C93">
              <w:rPr>
                <w:rStyle w:val="a8"/>
                <w:rFonts w:ascii="仿宋" w:eastAsia="仿宋" w:hAnsi="仿宋"/>
                <w:noProof/>
              </w:rPr>
              <w:t xml:space="preserve"> 测试环境</w:t>
            </w:r>
            <w:r>
              <w:rPr>
                <w:noProof/>
                <w:webHidden/>
              </w:rPr>
              <w:tab/>
            </w:r>
            <w:r>
              <w:rPr>
                <w:noProof/>
                <w:webHidden/>
              </w:rPr>
              <w:fldChar w:fldCharType="begin"/>
            </w:r>
            <w:r>
              <w:rPr>
                <w:noProof/>
                <w:webHidden/>
              </w:rPr>
              <w:instrText xml:space="preserve"> PAGEREF _Toc71399007 \h </w:instrText>
            </w:r>
            <w:r>
              <w:rPr>
                <w:noProof/>
                <w:webHidden/>
              </w:rPr>
            </w:r>
          </w:ins>
          <w:r>
            <w:rPr>
              <w:noProof/>
              <w:webHidden/>
            </w:rPr>
            <w:fldChar w:fldCharType="separate"/>
          </w:r>
          <w:ins w:id="33" w:author="kenken K" w:date="2021-05-08T20:43:00Z">
            <w:r>
              <w:rPr>
                <w:noProof/>
                <w:webHidden/>
              </w:rPr>
              <w:t>2</w:t>
            </w:r>
            <w:r>
              <w:rPr>
                <w:noProof/>
                <w:webHidden/>
              </w:rPr>
              <w:fldChar w:fldCharType="end"/>
            </w:r>
            <w:r w:rsidRPr="00272C93">
              <w:rPr>
                <w:rStyle w:val="a8"/>
                <w:noProof/>
              </w:rPr>
              <w:fldChar w:fldCharType="end"/>
            </w:r>
          </w:ins>
        </w:p>
        <w:p w14:paraId="5BD589AE" w14:textId="39FFB229" w:rsidR="00934FC5" w:rsidRDefault="00934FC5">
          <w:pPr>
            <w:pStyle w:val="TOC2"/>
            <w:tabs>
              <w:tab w:val="right" w:leader="dot" w:pos="8296"/>
            </w:tabs>
            <w:ind w:left="480" w:firstLine="480"/>
            <w:rPr>
              <w:ins w:id="34" w:author="kenken K" w:date="2021-05-08T20:43:00Z"/>
              <w:rFonts w:asciiTheme="minorHAnsi" w:eastAsiaTheme="minorEastAsia" w:hAnsiTheme="minorHAnsi" w:cstheme="minorBidi"/>
              <w:noProof/>
              <w:sz w:val="21"/>
              <w:szCs w:val="22"/>
            </w:rPr>
          </w:pPr>
          <w:ins w:id="35" w:author="kenken K" w:date="2021-05-08T20:43:00Z">
            <w:r w:rsidRPr="00272C93">
              <w:rPr>
                <w:rStyle w:val="a8"/>
                <w:noProof/>
              </w:rPr>
              <w:fldChar w:fldCharType="begin"/>
            </w:r>
            <w:r w:rsidRPr="00272C93">
              <w:rPr>
                <w:rStyle w:val="a8"/>
                <w:noProof/>
              </w:rPr>
              <w:instrText xml:space="preserve"> </w:instrText>
            </w:r>
            <w:r>
              <w:rPr>
                <w:noProof/>
              </w:rPr>
              <w:instrText>HYPERLINK \l "_Toc71399008"</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 软件环境</w:t>
            </w:r>
            <w:r>
              <w:rPr>
                <w:noProof/>
                <w:webHidden/>
              </w:rPr>
              <w:tab/>
            </w:r>
            <w:r>
              <w:rPr>
                <w:noProof/>
                <w:webHidden/>
              </w:rPr>
              <w:fldChar w:fldCharType="begin"/>
            </w:r>
            <w:r>
              <w:rPr>
                <w:noProof/>
                <w:webHidden/>
              </w:rPr>
              <w:instrText xml:space="preserve"> PAGEREF _Toc71399008 \h </w:instrText>
            </w:r>
            <w:r>
              <w:rPr>
                <w:noProof/>
                <w:webHidden/>
              </w:rPr>
            </w:r>
          </w:ins>
          <w:r>
            <w:rPr>
              <w:noProof/>
              <w:webHidden/>
            </w:rPr>
            <w:fldChar w:fldCharType="separate"/>
          </w:r>
          <w:ins w:id="36" w:author="kenken K" w:date="2021-05-08T20:43:00Z">
            <w:r>
              <w:rPr>
                <w:noProof/>
                <w:webHidden/>
              </w:rPr>
              <w:t>2</w:t>
            </w:r>
            <w:r>
              <w:rPr>
                <w:noProof/>
                <w:webHidden/>
              </w:rPr>
              <w:fldChar w:fldCharType="end"/>
            </w:r>
            <w:r w:rsidRPr="00272C93">
              <w:rPr>
                <w:rStyle w:val="a8"/>
                <w:noProof/>
              </w:rPr>
              <w:fldChar w:fldCharType="end"/>
            </w:r>
          </w:ins>
        </w:p>
        <w:p w14:paraId="2A0FC861" w14:textId="0A7C59C9" w:rsidR="00934FC5" w:rsidRDefault="00934FC5">
          <w:pPr>
            <w:pStyle w:val="TOC2"/>
            <w:tabs>
              <w:tab w:val="right" w:leader="dot" w:pos="8296"/>
            </w:tabs>
            <w:ind w:left="480" w:firstLine="480"/>
            <w:rPr>
              <w:ins w:id="37" w:author="kenken K" w:date="2021-05-08T20:43:00Z"/>
              <w:rFonts w:asciiTheme="minorHAnsi" w:eastAsiaTheme="minorEastAsia" w:hAnsiTheme="minorHAnsi" w:cstheme="minorBidi"/>
              <w:noProof/>
              <w:sz w:val="21"/>
              <w:szCs w:val="22"/>
            </w:rPr>
          </w:pPr>
          <w:ins w:id="38" w:author="kenken K" w:date="2021-05-08T20:43:00Z">
            <w:r w:rsidRPr="00272C93">
              <w:rPr>
                <w:rStyle w:val="a8"/>
                <w:noProof/>
              </w:rPr>
              <w:fldChar w:fldCharType="begin"/>
            </w:r>
            <w:r w:rsidRPr="00272C93">
              <w:rPr>
                <w:rStyle w:val="a8"/>
                <w:noProof/>
              </w:rPr>
              <w:instrText xml:space="preserve"> </w:instrText>
            </w:r>
            <w:r>
              <w:rPr>
                <w:noProof/>
              </w:rPr>
              <w:instrText>HYPERLINK \l "_Toc71399009"</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二、 硬件环境</w:t>
            </w:r>
            <w:r>
              <w:rPr>
                <w:noProof/>
                <w:webHidden/>
              </w:rPr>
              <w:tab/>
            </w:r>
            <w:r>
              <w:rPr>
                <w:noProof/>
                <w:webHidden/>
              </w:rPr>
              <w:fldChar w:fldCharType="begin"/>
            </w:r>
            <w:r>
              <w:rPr>
                <w:noProof/>
                <w:webHidden/>
              </w:rPr>
              <w:instrText xml:space="preserve"> PAGEREF _Toc71399009 \h </w:instrText>
            </w:r>
            <w:r>
              <w:rPr>
                <w:noProof/>
                <w:webHidden/>
              </w:rPr>
            </w:r>
          </w:ins>
          <w:r>
            <w:rPr>
              <w:noProof/>
              <w:webHidden/>
            </w:rPr>
            <w:fldChar w:fldCharType="separate"/>
          </w:r>
          <w:ins w:id="39" w:author="kenken K" w:date="2021-05-08T20:43:00Z">
            <w:r>
              <w:rPr>
                <w:noProof/>
                <w:webHidden/>
              </w:rPr>
              <w:t>2</w:t>
            </w:r>
            <w:r>
              <w:rPr>
                <w:noProof/>
                <w:webHidden/>
              </w:rPr>
              <w:fldChar w:fldCharType="end"/>
            </w:r>
            <w:r w:rsidRPr="00272C93">
              <w:rPr>
                <w:rStyle w:val="a8"/>
                <w:noProof/>
              </w:rPr>
              <w:fldChar w:fldCharType="end"/>
            </w:r>
          </w:ins>
        </w:p>
        <w:p w14:paraId="3A8707DB" w14:textId="7BD7F4A3" w:rsidR="00934FC5" w:rsidRDefault="00934FC5">
          <w:pPr>
            <w:pStyle w:val="TOC2"/>
            <w:tabs>
              <w:tab w:val="right" w:leader="dot" w:pos="8296"/>
            </w:tabs>
            <w:ind w:left="480" w:firstLine="480"/>
            <w:rPr>
              <w:ins w:id="40" w:author="kenken K" w:date="2021-05-08T20:43:00Z"/>
              <w:rFonts w:asciiTheme="minorHAnsi" w:eastAsiaTheme="minorEastAsia" w:hAnsiTheme="minorHAnsi" w:cstheme="minorBidi"/>
              <w:noProof/>
              <w:sz w:val="21"/>
              <w:szCs w:val="22"/>
            </w:rPr>
          </w:pPr>
          <w:ins w:id="41" w:author="kenken K" w:date="2021-05-08T20:43:00Z">
            <w:r w:rsidRPr="00272C93">
              <w:rPr>
                <w:rStyle w:val="a8"/>
                <w:noProof/>
              </w:rPr>
              <w:fldChar w:fldCharType="begin"/>
            </w:r>
            <w:r w:rsidRPr="00272C93">
              <w:rPr>
                <w:rStyle w:val="a8"/>
                <w:noProof/>
              </w:rPr>
              <w:instrText xml:space="preserve"> </w:instrText>
            </w:r>
            <w:r>
              <w:rPr>
                <w:noProof/>
              </w:rPr>
              <w:instrText>HYPERLINK \l "_Toc71399010"</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三、 测试组织及人员</w:t>
            </w:r>
            <w:r>
              <w:rPr>
                <w:noProof/>
                <w:webHidden/>
              </w:rPr>
              <w:tab/>
            </w:r>
            <w:r>
              <w:rPr>
                <w:noProof/>
                <w:webHidden/>
              </w:rPr>
              <w:fldChar w:fldCharType="begin"/>
            </w:r>
            <w:r>
              <w:rPr>
                <w:noProof/>
                <w:webHidden/>
              </w:rPr>
              <w:instrText xml:space="preserve"> PAGEREF _Toc71399010 \h </w:instrText>
            </w:r>
            <w:r>
              <w:rPr>
                <w:noProof/>
                <w:webHidden/>
              </w:rPr>
            </w:r>
          </w:ins>
          <w:r>
            <w:rPr>
              <w:noProof/>
              <w:webHidden/>
            </w:rPr>
            <w:fldChar w:fldCharType="separate"/>
          </w:r>
          <w:ins w:id="42" w:author="kenken K" w:date="2021-05-08T20:43:00Z">
            <w:r>
              <w:rPr>
                <w:noProof/>
                <w:webHidden/>
              </w:rPr>
              <w:t>2</w:t>
            </w:r>
            <w:r>
              <w:rPr>
                <w:noProof/>
                <w:webHidden/>
              </w:rPr>
              <w:fldChar w:fldCharType="end"/>
            </w:r>
            <w:r w:rsidRPr="00272C93">
              <w:rPr>
                <w:rStyle w:val="a8"/>
                <w:noProof/>
              </w:rPr>
              <w:fldChar w:fldCharType="end"/>
            </w:r>
          </w:ins>
        </w:p>
        <w:p w14:paraId="6945357F" w14:textId="6F7531C6" w:rsidR="00934FC5" w:rsidRDefault="00934FC5">
          <w:pPr>
            <w:pStyle w:val="TOC1"/>
            <w:tabs>
              <w:tab w:val="right" w:leader="dot" w:pos="8296"/>
            </w:tabs>
            <w:ind w:firstLine="480"/>
            <w:rPr>
              <w:ins w:id="43" w:author="kenken K" w:date="2021-05-08T20:43:00Z"/>
              <w:rFonts w:asciiTheme="minorHAnsi" w:eastAsiaTheme="minorEastAsia" w:hAnsiTheme="minorHAnsi" w:cstheme="minorBidi"/>
              <w:noProof/>
              <w:sz w:val="21"/>
              <w:szCs w:val="22"/>
            </w:rPr>
          </w:pPr>
          <w:ins w:id="44" w:author="kenken K" w:date="2021-05-08T20:43:00Z">
            <w:r w:rsidRPr="00272C93">
              <w:rPr>
                <w:rStyle w:val="a8"/>
                <w:noProof/>
              </w:rPr>
              <w:fldChar w:fldCharType="begin"/>
            </w:r>
            <w:r w:rsidRPr="00272C93">
              <w:rPr>
                <w:rStyle w:val="a8"/>
                <w:noProof/>
              </w:rPr>
              <w:instrText xml:space="preserve"> </w:instrText>
            </w:r>
            <w:r>
              <w:rPr>
                <w:noProof/>
              </w:rPr>
              <w:instrText>HYPERLINK \l "_Toc71399011"</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_GB2312" w:hAnsi="仿宋"/>
                <w:noProof/>
              </w:rPr>
              <w:t>第三章</w:t>
            </w:r>
            <w:r w:rsidRPr="00272C93">
              <w:rPr>
                <w:rStyle w:val="a8"/>
                <w:rFonts w:ascii="仿宋" w:eastAsia="仿宋" w:hAnsi="仿宋"/>
                <w:noProof/>
              </w:rPr>
              <w:t xml:space="preserve"> 测试方案</w:t>
            </w:r>
            <w:r>
              <w:rPr>
                <w:noProof/>
                <w:webHidden/>
              </w:rPr>
              <w:tab/>
            </w:r>
            <w:r>
              <w:rPr>
                <w:noProof/>
                <w:webHidden/>
              </w:rPr>
              <w:fldChar w:fldCharType="begin"/>
            </w:r>
            <w:r>
              <w:rPr>
                <w:noProof/>
                <w:webHidden/>
              </w:rPr>
              <w:instrText xml:space="preserve"> PAGEREF _Toc71399011 \h </w:instrText>
            </w:r>
            <w:r>
              <w:rPr>
                <w:noProof/>
                <w:webHidden/>
              </w:rPr>
            </w:r>
          </w:ins>
          <w:r>
            <w:rPr>
              <w:noProof/>
              <w:webHidden/>
            </w:rPr>
            <w:fldChar w:fldCharType="separate"/>
          </w:r>
          <w:ins w:id="45" w:author="kenken K" w:date="2021-05-08T20:43:00Z">
            <w:r>
              <w:rPr>
                <w:noProof/>
                <w:webHidden/>
              </w:rPr>
              <w:t>2</w:t>
            </w:r>
            <w:r>
              <w:rPr>
                <w:noProof/>
                <w:webHidden/>
              </w:rPr>
              <w:fldChar w:fldCharType="end"/>
            </w:r>
            <w:r w:rsidRPr="00272C93">
              <w:rPr>
                <w:rStyle w:val="a8"/>
                <w:noProof/>
              </w:rPr>
              <w:fldChar w:fldCharType="end"/>
            </w:r>
          </w:ins>
        </w:p>
        <w:p w14:paraId="1F223A48" w14:textId="2603E3D9" w:rsidR="00934FC5" w:rsidRDefault="00934FC5">
          <w:pPr>
            <w:pStyle w:val="TOC2"/>
            <w:tabs>
              <w:tab w:val="right" w:leader="dot" w:pos="8296"/>
            </w:tabs>
            <w:ind w:left="480" w:firstLine="480"/>
            <w:rPr>
              <w:ins w:id="46" w:author="kenken K" w:date="2021-05-08T20:43:00Z"/>
              <w:rFonts w:asciiTheme="minorHAnsi" w:eastAsiaTheme="minorEastAsia" w:hAnsiTheme="minorHAnsi" w:cstheme="minorBidi"/>
              <w:noProof/>
              <w:sz w:val="21"/>
              <w:szCs w:val="22"/>
            </w:rPr>
          </w:pPr>
          <w:ins w:id="47" w:author="kenken K" w:date="2021-05-08T20:43:00Z">
            <w:r w:rsidRPr="00272C93">
              <w:rPr>
                <w:rStyle w:val="a8"/>
                <w:noProof/>
              </w:rPr>
              <w:fldChar w:fldCharType="begin"/>
            </w:r>
            <w:r w:rsidRPr="00272C93">
              <w:rPr>
                <w:rStyle w:val="a8"/>
                <w:noProof/>
              </w:rPr>
              <w:instrText xml:space="preserve"> </w:instrText>
            </w:r>
            <w:r>
              <w:rPr>
                <w:noProof/>
              </w:rPr>
              <w:instrText>HYPERLINK \l "_Toc71399012"</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 测试技术要求和测试方法</w:t>
            </w:r>
            <w:r>
              <w:rPr>
                <w:noProof/>
                <w:webHidden/>
              </w:rPr>
              <w:tab/>
            </w:r>
            <w:r>
              <w:rPr>
                <w:noProof/>
                <w:webHidden/>
              </w:rPr>
              <w:fldChar w:fldCharType="begin"/>
            </w:r>
            <w:r>
              <w:rPr>
                <w:noProof/>
                <w:webHidden/>
              </w:rPr>
              <w:instrText xml:space="preserve"> PAGEREF _Toc71399012 \h </w:instrText>
            </w:r>
            <w:r>
              <w:rPr>
                <w:noProof/>
                <w:webHidden/>
              </w:rPr>
            </w:r>
          </w:ins>
          <w:r>
            <w:rPr>
              <w:noProof/>
              <w:webHidden/>
            </w:rPr>
            <w:fldChar w:fldCharType="separate"/>
          </w:r>
          <w:ins w:id="48" w:author="kenken K" w:date="2021-05-08T20:43:00Z">
            <w:r>
              <w:rPr>
                <w:noProof/>
                <w:webHidden/>
              </w:rPr>
              <w:t>2</w:t>
            </w:r>
            <w:r>
              <w:rPr>
                <w:noProof/>
                <w:webHidden/>
              </w:rPr>
              <w:fldChar w:fldCharType="end"/>
            </w:r>
            <w:r w:rsidRPr="00272C93">
              <w:rPr>
                <w:rStyle w:val="a8"/>
                <w:noProof/>
              </w:rPr>
              <w:fldChar w:fldCharType="end"/>
            </w:r>
          </w:ins>
        </w:p>
        <w:p w14:paraId="7F229A45" w14:textId="75F12033" w:rsidR="00934FC5" w:rsidRDefault="00934FC5">
          <w:pPr>
            <w:pStyle w:val="TOC3"/>
            <w:tabs>
              <w:tab w:val="left" w:pos="2010"/>
              <w:tab w:val="right" w:leader="dot" w:pos="8296"/>
            </w:tabs>
            <w:ind w:left="960" w:firstLine="480"/>
            <w:rPr>
              <w:ins w:id="49" w:author="kenken K" w:date="2021-05-08T20:43:00Z"/>
              <w:rFonts w:asciiTheme="minorHAnsi" w:eastAsiaTheme="minorEastAsia" w:hAnsiTheme="minorHAnsi" w:cstheme="minorBidi"/>
              <w:noProof/>
              <w:sz w:val="21"/>
              <w:szCs w:val="22"/>
            </w:rPr>
          </w:pPr>
          <w:ins w:id="50" w:author="kenken K" w:date="2021-05-08T20:43:00Z">
            <w:r w:rsidRPr="00272C93">
              <w:rPr>
                <w:rStyle w:val="a8"/>
                <w:noProof/>
              </w:rPr>
              <w:fldChar w:fldCharType="begin"/>
            </w:r>
            <w:r w:rsidRPr="00272C93">
              <w:rPr>
                <w:rStyle w:val="a8"/>
                <w:noProof/>
              </w:rPr>
              <w:instrText xml:space="preserve"> </w:instrText>
            </w:r>
            <w:r>
              <w:rPr>
                <w:noProof/>
              </w:rPr>
              <w:instrText>HYPERLINK \l "_Toc71399013"</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w:t>
            </w:r>
            <w:r>
              <w:rPr>
                <w:rFonts w:asciiTheme="minorHAnsi" w:eastAsiaTheme="minorEastAsia" w:hAnsiTheme="minorHAnsi" w:cstheme="minorBidi"/>
                <w:noProof/>
                <w:sz w:val="21"/>
                <w:szCs w:val="22"/>
              </w:rPr>
              <w:tab/>
            </w:r>
            <w:r w:rsidRPr="00272C93">
              <w:rPr>
                <w:rStyle w:val="a8"/>
                <w:rFonts w:ascii="仿宋" w:eastAsia="仿宋" w:hAnsi="仿宋"/>
                <w:noProof/>
              </w:rPr>
              <w:t>功能测试</w:t>
            </w:r>
            <w:r>
              <w:rPr>
                <w:noProof/>
                <w:webHidden/>
              </w:rPr>
              <w:tab/>
            </w:r>
            <w:r>
              <w:rPr>
                <w:noProof/>
                <w:webHidden/>
              </w:rPr>
              <w:fldChar w:fldCharType="begin"/>
            </w:r>
            <w:r>
              <w:rPr>
                <w:noProof/>
                <w:webHidden/>
              </w:rPr>
              <w:instrText xml:space="preserve"> PAGEREF _Toc71399013 \h </w:instrText>
            </w:r>
            <w:r>
              <w:rPr>
                <w:noProof/>
                <w:webHidden/>
              </w:rPr>
            </w:r>
          </w:ins>
          <w:r>
            <w:rPr>
              <w:noProof/>
              <w:webHidden/>
            </w:rPr>
            <w:fldChar w:fldCharType="separate"/>
          </w:r>
          <w:ins w:id="51" w:author="kenken K" w:date="2021-05-08T20:43:00Z">
            <w:r>
              <w:rPr>
                <w:noProof/>
                <w:webHidden/>
              </w:rPr>
              <w:t>3</w:t>
            </w:r>
            <w:r>
              <w:rPr>
                <w:noProof/>
                <w:webHidden/>
              </w:rPr>
              <w:fldChar w:fldCharType="end"/>
            </w:r>
            <w:r w:rsidRPr="00272C93">
              <w:rPr>
                <w:rStyle w:val="a8"/>
                <w:noProof/>
              </w:rPr>
              <w:fldChar w:fldCharType="end"/>
            </w:r>
          </w:ins>
        </w:p>
        <w:p w14:paraId="6D853928" w14:textId="6FFE4A35" w:rsidR="00934FC5" w:rsidRDefault="00934FC5">
          <w:pPr>
            <w:pStyle w:val="TOC3"/>
            <w:tabs>
              <w:tab w:val="left" w:pos="2010"/>
              <w:tab w:val="right" w:leader="dot" w:pos="8296"/>
            </w:tabs>
            <w:ind w:left="960" w:firstLine="480"/>
            <w:rPr>
              <w:ins w:id="52" w:author="kenken K" w:date="2021-05-08T20:43:00Z"/>
              <w:rFonts w:asciiTheme="minorHAnsi" w:eastAsiaTheme="minorEastAsia" w:hAnsiTheme="minorHAnsi" w:cstheme="minorBidi"/>
              <w:noProof/>
              <w:sz w:val="21"/>
              <w:szCs w:val="22"/>
            </w:rPr>
          </w:pPr>
          <w:ins w:id="53" w:author="kenken K" w:date="2021-05-08T20:43:00Z">
            <w:r w:rsidRPr="00272C93">
              <w:rPr>
                <w:rStyle w:val="a8"/>
                <w:noProof/>
              </w:rPr>
              <w:fldChar w:fldCharType="begin"/>
            </w:r>
            <w:r w:rsidRPr="00272C93">
              <w:rPr>
                <w:rStyle w:val="a8"/>
                <w:noProof/>
              </w:rPr>
              <w:instrText xml:space="preserve"> </w:instrText>
            </w:r>
            <w:r>
              <w:rPr>
                <w:noProof/>
              </w:rPr>
              <w:instrText>HYPERLINK \l "_Toc71399014"</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(二)</w:t>
            </w:r>
            <w:r>
              <w:rPr>
                <w:rFonts w:asciiTheme="minorHAnsi" w:eastAsiaTheme="minorEastAsia" w:hAnsiTheme="minorHAnsi" w:cstheme="minorBidi"/>
                <w:noProof/>
                <w:sz w:val="21"/>
                <w:szCs w:val="22"/>
              </w:rPr>
              <w:tab/>
            </w:r>
            <w:r w:rsidRPr="00272C93">
              <w:rPr>
                <w:rStyle w:val="a8"/>
                <w:rFonts w:ascii="仿宋" w:eastAsia="仿宋" w:hAnsi="仿宋"/>
                <w:noProof/>
              </w:rPr>
              <w:t>性能测试</w:t>
            </w:r>
            <w:r>
              <w:rPr>
                <w:noProof/>
                <w:webHidden/>
              </w:rPr>
              <w:tab/>
            </w:r>
            <w:r>
              <w:rPr>
                <w:noProof/>
                <w:webHidden/>
              </w:rPr>
              <w:fldChar w:fldCharType="begin"/>
            </w:r>
            <w:r>
              <w:rPr>
                <w:noProof/>
                <w:webHidden/>
              </w:rPr>
              <w:instrText xml:space="preserve"> PAGEREF _Toc71399014 \h </w:instrText>
            </w:r>
            <w:r>
              <w:rPr>
                <w:noProof/>
                <w:webHidden/>
              </w:rPr>
            </w:r>
          </w:ins>
          <w:r>
            <w:rPr>
              <w:noProof/>
              <w:webHidden/>
            </w:rPr>
            <w:fldChar w:fldCharType="separate"/>
          </w:r>
          <w:ins w:id="54" w:author="kenken K" w:date="2021-05-08T20:43:00Z">
            <w:r>
              <w:rPr>
                <w:noProof/>
                <w:webHidden/>
              </w:rPr>
              <w:t>3</w:t>
            </w:r>
            <w:r>
              <w:rPr>
                <w:noProof/>
                <w:webHidden/>
              </w:rPr>
              <w:fldChar w:fldCharType="end"/>
            </w:r>
            <w:r w:rsidRPr="00272C93">
              <w:rPr>
                <w:rStyle w:val="a8"/>
                <w:noProof/>
              </w:rPr>
              <w:fldChar w:fldCharType="end"/>
            </w:r>
          </w:ins>
        </w:p>
        <w:p w14:paraId="2AEEA98C" w14:textId="2F7D681F" w:rsidR="00934FC5" w:rsidRDefault="00934FC5">
          <w:pPr>
            <w:pStyle w:val="TOC3"/>
            <w:tabs>
              <w:tab w:val="left" w:pos="2010"/>
              <w:tab w:val="right" w:leader="dot" w:pos="8296"/>
            </w:tabs>
            <w:ind w:left="960" w:firstLine="480"/>
            <w:rPr>
              <w:ins w:id="55" w:author="kenken K" w:date="2021-05-08T20:43:00Z"/>
              <w:rFonts w:asciiTheme="minorHAnsi" w:eastAsiaTheme="minorEastAsia" w:hAnsiTheme="minorHAnsi" w:cstheme="minorBidi"/>
              <w:noProof/>
              <w:sz w:val="21"/>
              <w:szCs w:val="22"/>
            </w:rPr>
          </w:pPr>
          <w:ins w:id="56" w:author="kenken K" w:date="2021-05-08T20:43:00Z">
            <w:r w:rsidRPr="00272C93">
              <w:rPr>
                <w:rStyle w:val="a8"/>
                <w:noProof/>
              </w:rPr>
              <w:fldChar w:fldCharType="begin"/>
            </w:r>
            <w:r w:rsidRPr="00272C93">
              <w:rPr>
                <w:rStyle w:val="a8"/>
                <w:noProof/>
              </w:rPr>
              <w:instrText xml:space="preserve"> </w:instrText>
            </w:r>
            <w:r>
              <w:rPr>
                <w:noProof/>
              </w:rPr>
              <w:instrText>HYPERLINK \l "_Toc71399015"</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(三)</w:t>
            </w:r>
            <w:r>
              <w:rPr>
                <w:rFonts w:asciiTheme="minorHAnsi" w:eastAsiaTheme="minorEastAsia" w:hAnsiTheme="minorHAnsi" w:cstheme="minorBidi"/>
                <w:noProof/>
                <w:sz w:val="21"/>
                <w:szCs w:val="22"/>
              </w:rPr>
              <w:tab/>
            </w:r>
            <w:r w:rsidRPr="00272C93">
              <w:rPr>
                <w:rStyle w:val="a8"/>
                <w:rFonts w:ascii="仿宋" w:eastAsia="仿宋" w:hAnsi="仿宋"/>
                <w:noProof/>
              </w:rPr>
              <w:t>兼容性测试</w:t>
            </w:r>
            <w:r>
              <w:rPr>
                <w:noProof/>
                <w:webHidden/>
              </w:rPr>
              <w:tab/>
            </w:r>
            <w:r>
              <w:rPr>
                <w:noProof/>
                <w:webHidden/>
              </w:rPr>
              <w:fldChar w:fldCharType="begin"/>
            </w:r>
            <w:r>
              <w:rPr>
                <w:noProof/>
                <w:webHidden/>
              </w:rPr>
              <w:instrText xml:space="preserve"> PAGEREF _Toc71399015 \h </w:instrText>
            </w:r>
            <w:r>
              <w:rPr>
                <w:noProof/>
                <w:webHidden/>
              </w:rPr>
            </w:r>
          </w:ins>
          <w:r>
            <w:rPr>
              <w:noProof/>
              <w:webHidden/>
            </w:rPr>
            <w:fldChar w:fldCharType="separate"/>
          </w:r>
          <w:ins w:id="57" w:author="kenken K" w:date="2021-05-08T20:43:00Z">
            <w:r>
              <w:rPr>
                <w:noProof/>
                <w:webHidden/>
              </w:rPr>
              <w:t>3</w:t>
            </w:r>
            <w:r>
              <w:rPr>
                <w:noProof/>
                <w:webHidden/>
              </w:rPr>
              <w:fldChar w:fldCharType="end"/>
            </w:r>
            <w:r w:rsidRPr="00272C93">
              <w:rPr>
                <w:rStyle w:val="a8"/>
                <w:noProof/>
              </w:rPr>
              <w:fldChar w:fldCharType="end"/>
            </w:r>
          </w:ins>
        </w:p>
        <w:p w14:paraId="20EB16A2" w14:textId="11BE9F5D" w:rsidR="00934FC5" w:rsidRDefault="00934FC5">
          <w:pPr>
            <w:pStyle w:val="TOC3"/>
            <w:tabs>
              <w:tab w:val="left" w:pos="2010"/>
              <w:tab w:val="right" w:leader="dot" w:pos="8296"/>
            </w:tabs>
            <w:ind w:left="960" w:firstLine="480"/>
            <w:rPr>
              <w:ins w:id="58" w:author="kenken K" w:date="2021-05-08T20:43:00Z"/>
              <w:rFonts w:asciiTheme="minorHAnsi" w:eastAsiaTheme="minorEastAsia" w:hAnsiTheme="minorHAnsi" w:cstheme="minorBidi"/>
              <w:noProof/>
              <w:sz w:val="21"/>
              <w:szCs w:val="22"/>
            </w:rPr>
          </w:pPr>
          <w:ins w:id="59" w:author="kenken K" w:date="2021-05-08T20:43:00Z">
            <w:r w:rsidRPr="00272C93">
              <w:rPr>
                <w:rStyle w:val="a8"/>
                <w:noProof/>
              </w:rPr>
              <w:fldChar w:fldCharType="begin"/>
            </w:r>
            <w:r w:rsidRPr="00272C93">
              <w:rPr>
                <w:rStyle w:val="a8"/>
                <w:noProof/>
              </w:rPr>
              <w:instrText xml:space="preserve"> </w:instrText>
            </w:r>
            <w:r>
              <w:rPr>
                <w:noProof/>
              </w:rPr>
              <w:instrText>HYPERLINK \l "_Toc71399016"</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(四)</w:t>
            </w:r>
            <w:r>
              <w:rPr>
                <w:rFonts w:asciiTheme="minorHAnsi" w:eastAsiaTheme="minorEastAsia" w:hAnsiTheme="minorHAnsi" w:cstheme="minorBidi"/>
                <w:noProof/>
                <w:sz w:val="21"/>
                <w:szCs w:val="22"/>
              </w:rPr>
              <w:tab/>
            </w:r>
            <w:r w:rsidRPr="00272C93">
              <w:rPr>
                <w:rStyle w:val="a8"/>
                <w:rFonts w:ascii="仿宋" w:eastAsia="仿宋" w:hAnsi="仿宋"/>
                <w:noProof/>
              </w:rPr>
              <w:t>回归测试</w:t>
            </w:r>
            <w:r>
              <w:rPr>
                <w:noProof/>
                <w:webHidden/>
              </w:rPr>
              <w:tab/>
            </w:r>
            <w:r>
              <w:rPr>
                <w:noProof/>
                <w:webHidden/>
              </w:rPr>
              <w:fldChar w:fldCharType="begin"/>
            </w:r>
            <w:r>
              <w:rPr>
                <w:noProof/>
                <w:webHidden/>
              </w:rPr>
              <w:instrText xml:space="preserve"> PAGEREF _Toc71399016 \h </w:instrText>
            </w:r>
            <w:r>
              <w:rPr>
                <w:noProof/>
                <w:webHidden/>
              </w:rPr>
            </w:r>
          </w:ins>
          <w:r>
            <w:rPr>
              <w:noProof/>
              <w:webHidden/>
            </w:rPr>
            <w:fldChar w:fldCharType="separate"/>
          </w:r>
          <w:ins w:id="60" w:author="kenken K" w:date="2021-05-08T20:43:00Z">
            <w:r>
              <w:rPr>
                <w:noProof/>
                <w:webHidden/>
              </w:rPr>
              <w:t>4</w:t>
            </w:r>
            <w:r>
              <w:rPr>
                <w:noProof/>
                <w:webHidden/>
              </w:rPr>
              <w:fldChar w:fldCharType="end"/>
            </w:r>
            <w:r w:rsidRPr="00272C93">
              <w:rPr>
                <w:rStyle w:val="a8"/>
                <w:noProof/>
              </w:rPr>
              <w:fldChar w:fldCharType="end"/>
            </w:r>
          </w:ins>
        </w:p>
        <w:p w14:paraId="75D01639" w14:textId="4EB0051A" w:rsidR="00934FC5" w:rsidRDefault="00934FC5">
          <w:pPr>
            <w:pStyle w:val="TOC2"/>
            <w:tabs>
              <w:tab w:val="right" w:leader="dot" w:pos="8296"/>
            </w:tabs>
            <w:ind w:left="480" w:firstLine="480"/>
            <w:rPr>
              <w:ins w:id="61" w:author="kenken K" w:date="2021-05-08T20:43:00Z"/>
              <w:rFonts w:asciiTheme="minorHAnsi" w:eastAsiaTheme="minorEastAsia" w:hAnsiTheme="minorHAnsi" w:cstheme="minorBidi"/>
              <w:noProof/>
              <w:sz w:val="21"/>
              <w:szCs w:val="22"/>
            </w:rPr>
          </w:pPr>
          <w:ins w:id="62" w:author="kenken K" w:date="2021-05-08T20:43:00Z">
            <w:r w:rsidRPr="00272C93">
              <w:rPr>
                <w:rStyle w:val="a8"/>
                <w:noProof/>
              </w:rPr>
              <w:fldChar w:fldCharType="begin"/>
            </w:r>
            <w:r w:rsidRPr="00272C93">
              <w:rPr>
                <w:rStyle w:val="a8"/>
                <w:noProof/>
              </w:rPr>
              <w:instrText xml:space="preserve"> </w:instrText>
            </w:r>
            <w:r>
              <w:rPr>
                <w:noProof/>
              </w:rPr>
              <w:instrText>HYPERLINK \l "_Toc71399017"</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二、 测试评价及通过准则</w:t>
            </w:r>
            <w:r>
              <w:rPr>
                <w:noProof/>
                <w:webHidden/>
              </w:rPr>
              <w:tab/>
            </w:r>
            <w:r>
              <w:rPr>
                <w:noProof/>
                <w:webHidden/>
              </w:rPr>
              <w:fldChar w:fldCharType="begin"/>
            </w:r>
            <w:r>
              <w:rPr>
                <w:noProof/>
                <w:webHidden/>
              </w:rPr>
              <w:instrText xml:space="preserve"> PAGEREF _Toc71399017 \h </w:instrText>
            </w:r>
            <w:r>
              <w:rPr>
                <w:noProof/>
                <w:webHidden/>
              </w:rPr>
            </w:r>
          </w:ins>
          <w:r>
            <w:rPr>
              <w:noProof/>
              <w:webHidden/>
            </w:rPr>
            <w:fldChar w:fldCharType="separate"/>
          </w:r>
          <w:ins w:id="63" w:author="kenken K" w:date="2021-05-08T20:43:00Z">
            <w:r>
              <w:rPr>
                <w:noProof/>
                <w:webHidden/>
              </w:rPr>
              <w:t>4</w:t>
            </w:r>
            <w:r>
              <w:rPr>
                <w:noProof/>
                <w:webHidden/>
              </w:rPr>
              <w:fldChar w:fldCharType="end"/>
            </w:r>
            <w:r w:rsidRPr="00272C93">
              <w:rPr>
                <w:rStyle w:val="a8"/>
                <w:noProof/>
              </w:rPr>
              <w:fldChar w:fldCharType="end"/>
            </w:r>
          </w:ins>
        </w:p>
        <w:p w14:paraId="4AF16C96" w14:textId="080C8981" w:rsidR="00934FC5" w:rsidRDefault="00934FC5">
          <w:pPr>
            <w:pStyle w:val="TOC2"/>
            <w:tabs>
              <w:tab w:val="right" w:leader="dot" w:pos="8296"/>
            </w:tabs>
            <w:ind w:left="480" w:firstLine="480"/>
            <w:rPr>
              <w:ins w:id="64" w:author="kenken K" w:date="2021-05-08T20:43:00Z"/>
              <w:rFonts w:asciiTheme="minorHAnsi" w:eastAsiaTheme="minorEastAsia" w:hAnsiTheme="minorHAnsi" w:cstheme="minorBidi"/>
              <w:noProof/>
              <w:sz w:val="21"/>
              <w:szCs w:val="22"/>
            </w:rPr>
          </w:pPr>
          <w:ins w:id="65" w:author="kenken K" w:date="2021-05-08T20:43:00Z">
            <w:r w:rsidRPr="00272C93">
              <w:rPr>
                <w:rStyle w:val="a8"/>
                <w:noProof/>
              </w:rPr>
              <w:fldChar w:fldCharType="begin"/>
            </w:r>
            <w:r w:rsidRPr="00272C93">
              <w:rPr>
                <w:rStyle w:val="a8"/>
                <w:noProof/>
              </w:rPr>
              <w:instrText xml:space="preserve"> </w:instrText>
            </w:r>
            <w:r>
              <w:rPr>
                <w:noProof/>
              </w:rPr>
              <w:instrText>HYPERLINK \l "_Toc71399018"</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三、 不测试特性的说明</w:t>
            </w:r>
            <w:r>
              <w:rPr>
                <w:noProof/>
                <w:webHidden/>
              </w:rPr>
              <w:tab/>
            </w:r>
            <w:r>
              <w:rPr>
                <w:noProof/>
                <w:webHidden/>
              </w:rPr>
              <w:fldChar w:fldCharType="begin"/>
            </w:r>
            <w:r>
              <w:rPr>
                <w:noProof/>
                <w:webHidden/>
              </w:rPr>
              <w:instrText xml:space="preserve"> PAGEREF _Toc71399018 \h </w:instrText>
            </w:r>
            <w:r>
              <w:rPr>
                <w:noProof/>
                <w:webHidden/>
              </w:rPr>
            </w:r>
          </w:ins>
          <w:r>
            <w:rPr>
              <w:noProof/>
              <w:webHidden/>
            </w:rPr>
            <w:fldChar w:fldCharType="separate"/>
          </w:r>
          <w:ins w:id="66" w:author="kenken K" w:date="2021-05-08T20:43:00Z">
            <w:r>
              <w:rPr>
                <w:noProof/>
                <w:webHidden/>
              </w:rPr>
              <w:t>4</w:t>
            </w:r>
            <w:r>
              <w:rPr>
                <w:noProof/>
                <w:webHidden/>
              </w:rPr>
              <w:fldChar w:fldCharType="end"/>
            </w:r>
            <w:r w:rsidRPr="00272C93">
              <w:rPr>
                <w:rStyle w:val="a8"/>
                <w:noProof/>
              </w:rPr>
              <w:fldChar w:fldCharType="end"/>
            </w:r>
          </w:ins>
        </w:p>
        <w:p w14:paraId="2ADF9547" w14:textId="478C9E03" w:rsidR="00934FC5" w:rsidRDefault="00934FC5">
          <w:pPr>
            <w:pStyle w:val="TOC1"/>
            <w:tabs>
              <w:tab w:val="right" w:leader="dot" w:pos="8296"/>
            </w:tabs>
            <w:ind w:firstLine="480"/>
            <w:rPr>
              <w:ins w:id="67" w:author="kenken K" w:date="2021-05-08T20:43:00Z"/>
              <w:rFonts w:asciiTheme="minorHAnsi" w:eastAsiaTheme="minorEastAsia" w:hAnsiTheme="minorHAnsi" w:cstheme="minorBidi"/>
              <w:noProof/>
              <w:sz w:val="21"/>
              <w:szCs w:val="22"/>
            </w:rPr>
          </w:pPr>
          <w:ins w:id="68" w:author="kenken K" w:date="2021-05-08T20:43:00Z">
            <w:r w:rsidRPr="00272C93">
              <w:rPr>
                <w:rStyle w:val="a8"/>
                <w:noProof/>
              </w:rPr>
              <w:fldChar w:fldCharType="begin"/>
            </w:r>
            <w:r w:rsidRPr="00272C93">
              <w:rPr>
                <w:rStyle w:val="a8"/>
                <w:noProof/>
              </w:rPr>
              <w:instrText xml:space="preserve"> </w:instrText>
            </w:r>
            <w:r>
              <w:rPr>
                <w:noProof/>
              </w:rPr>
              <w:instrText>HYPERLINK \l "_Toc71399019"</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_GB2312" w:hAnsi="仿宋"/>
                <w:noProof/>
              </w:rPr>
              <w:t>第四章</w:t>
            </w:r>
            <w:r w:rsidRPr="00272C93">
              <w:rPr>
                <w:rStyle w:val="a8"/>
                <w:rFonts w:ascii="仿宋" w:eastAsia="仿宋" w:hAnsi="仿宋"/>
                <w:noProof/>
              </w:rPr>
              <w:t xml:space="preserve"> 详细测试结果</w:t>
            </w:r>
            <w:r>
              <w:rPr>
                <w:noProof/>
                <w:webHidden/>
              </w:rPr>
              <w:tab/>
            </w:r>
            <w:r>
              <w:rPr>
                <w:noProof/>
                <w:webHidden/>
              </w:rPr>
              <w:fldChar w:fldCharType="begin"/>
            </w:r>
            <w:r>
              <w:rPr>
                <w:noProof/>
                <w:webHidden/>
              </w:rPr>
              <w:instrText xml:space="preserve"> PAGEREF _Toc71399019 \h </w:instrText>
            </w:r>
            <w:r>
              <w:rPr>
                <w:noProof/>
                <w:webHidden/>
              </w:rPr>
            </w:r>
          </w:ins>
          <w:r>
            <w:rPr>
              <w:noProof/>
              <w:webHidden/>
            </w:rPr>
            <w:fldChar w:fldCharType="separate"/>
          </w:r>
          <w:ins w:id="69" w:author="kenken K" w:date="2021-05-08T20:43:00Z">
            <w:r>
              <w:rPr>
                <w:noProof/>
                <w:webHidden/>
              </w:rPr>
              <w:t>5</w:t>
            </w:r>
            <w:r>
              <w:rPr>
                <w:noProof/>
                <w:webHidden/>
              </w:rPr>
              <w:fldChar w:fldCharType="end"/>
            </w:r>
            <w:r w:rsidRPr="00272C93">
              <w:rPr>
                <w:rStyle w:val="a8"/>
                <w:noProof/>
              </w:rPr>
              <w:fldChar w:fldCharType="end"/>
            </w:r>
          </w:ins>
        </w:p>
        <w:p w14:paraId="5E6E9604" w14:textId="027D5754" w:rsidR="00934FC5" w:rsidRDefault="00934FC5">
          <w:pPr>
            <w:pStyle w:val="TOC2"/>
            <w:tabs>
              <w:tab w:val="right" w:leader="dot" w:pos="8296"/>
            </w:tabs>
            <w:ind w:left="480" w:firstLine="480"/>
            <w:rPr>
              <w:ins w:id="70" w:author="kenken K" w:date="2021-05-08T20:43:00Z"/>
              <w:rFonts w:asciiTheme="minorHAnsi" w:eastAsiaTheme="minorEastAsia" w:hAnsiTheme="minorHAnsi" w:cstheme="minorBidi"/>
              <w:noProof/>
              <w:sz w:val="21"/>
              <w:szCs w:val="22"/>
            </w:rPr>
          </w:pPr>
          <w:ins w:id="71" w:author="kenken K" w:date="2021-05-08T20:43:00Z">
            <w:r w:rsidRPr="00272C93">
              <w:rPr>
                <w:rStyle w:val="a8"/>
                <w:noProof/>
              </w:rPr>
              <w:fldChar w:fldCharType="begin"/>
            </w:r>
            <w:r w:rsidRPr="00272C93">
              <w:rPr>
                <w:rStyle w:val="a8"/>
                <w:noProof/>
              </w:rPr>
              <w:instrText xml:space="preserve"> </w:instrText>
            </w:r>
            <w:r>
              <w:rPr>
                <w:noProof/>
              </w:rPr>
              <w:instrText>HYPERLINK \l "_Toc71399020"</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 测试结果统计</w:t>
            </w:r>
            <w:r>
              <w:rPr>
                <w:noProof/>
                <w:webHidden/>
              </w:rPr>
              <w:tab/>
            </w:r>
            <w:r>
              <w:rPr>
                <w:noProof/>
                <w:webHidden/>
              </w:rPr>
              <w:fldChar w:fldCharType="begin"/>
            </w:r>
            <w:r>
              <w:rPr>
                <w:noProof/>
                <w:webHidden/>
              </w:rPr>
              <w:instrText xml:space="preserve"> PAGEREF _Toc71399020 \h </w:instrText>
            </w:r>
            <w:r>
              <w:rPr>
                <w:noProof/>
                <w:webHidden/>
              </w:rPr>
            </w:r>
          </w:ins>
          <w:r>
            <w:rPr>
              <w:noProof/>
              <w:webHidden/>
            </w:rPr>
            <w:fldChar w:fldCharType="separate"/>
          </w:r>
          <w:ins w:id="72" w:author="kenken K" w:date="2021-05-08T20:43:00Z">
            <w:r>
              <w:rPr>
                <w:noProof/>
                <w:webHidden/>
              </w:rPr>
              <w:t>5</w:t>
            </w:r>
            <w:r>
              <w:rPr>
                <w:noProof/>
                <w:webHidden/>
              </w:rPr>
              <w:fldChar w:fldCharType="end"/>
            </w:r>
            <w:r w:rsidRPr="00272C93">
              <w:rPr>
                <w:rStyle w:val="a8"/>
                <w:noProof/>
              </w:rPr>
              <w:fldChar w:fldCharType="end"/>
            </w:r>
          </w:ins>
        </w:p>
        <w:p w14:paraId="537DED65" w14:textId="21195397" w:rsidR="00934FC5" w:rsidRDefault="00934FC5">
          <w:pPr>
            <w:pStyle w:val="TOC2"/>
            <w:tabs>
              <w:tab w:val="right" w:leader="dot" w:pos="8296"/>
            </w:tabs>
            <w:ind w:left="480" w:firstLine="480"/>
            <w:rPr>
              <w:ins w:id="73" w:author="kenken K" w:date="2021-05-08T20:43:00Z"/>
              <w:rFonts w:asciiTheme="minorHAnsi" w:eastAsiaTheme="minorEastAsia" w:hAnsiTheme="minorHAnsi" w:cstheme="minorBidi"/>
              <w:noProof/>
              <w:sz w:val="21"/>
              <w:szCs w:val="22"/>
            </w:rPr>
          </w:pPr>
          <w:ins w:id="74" w:author="kenken K" w:date="2021-05-08T20:43:00Z">
            <w:r w:rsidRPr="00272C93">
              <w:rPr>
                <w:rStyle w:val="a8"/>
                <w:noProof/>
              </w:rPr>
              <w:fldChar w:fldCharType="begin"/>
            </w:r>
            <w:r w:rsidRPr="00272C93">
              <w:rPr>
                <w:rStyle w:val="a8"/>
                <w:noProof/>
              </w:rPr>
              <w:instrText xml:space="preserve"> </w:instrText>
            </w:r>
            <w:r>
              <w:rPr>
                <w:noProof/>
              </w:rPr>
              <w:instrText>HYPERLINK \l "_Toc71399021"</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二、 具体测试内容</w:t>
            </w:r>
            <w:r>
              <w:rPr>
                <w:noProof/>
                <w:webHidden/>
              </w:rPr>
              <w:tab/>
            </w:r>
            <w:r>
              <w:rPr>
                <w:noProof/>
                <w:webHidden/>
              </w:rPr>
              <w:fldChar w:fldCharType="begin"/>
            </w:r>
            <w:r>
              <w:rPr>
                <w:noProof/>
                <w:webHidden/>
              </w:rPr>
              <w:instrText xml:space="preserve"> PAGEREF _Toc71399021 \h </w:instrText>
            </w:r>
            <w:r>
              <w:rPr>
                <w:noProof/>
                <w:webHidden/>
              </w:rPr>
            </w:r>
          </w:ins>
          <w:r>
            <w:rPr>
              <w:noProof/>
              <w:webHidden/>
            </w:rPr>
            <w:fldChar w:fldCharType="separate"/>
          </w:r>
          <w:ins w:id="75" w:author="kenken K" w:date="2021-05-08T20:43:00Z">
            <w:r>
              <w:rPr>
                <w:noProof/>
                <w:webHidden/>
              </w:rPr>
              <w:t>5</w:t>
            </w:r>
            <w:r>
              <w:rPr>
                <w:noProof/>
                <w:webHidden/>
              </w:rPr>
              <w:fldChar w:fldCharType="end"/>
            </w:r>
            <w:r w:rsidRPr="00272C93">
              <w:rPr>
                <w:rStyle w:val="a8"/>
                <w:noProof/>
              </w:rPr>
              <w:fldChar w:fldCharType="end"/>
            </w:r>
          </w:ins>
        </w:p>
        <w:p w14:paraId="210922A5" w14:textId="276E4785" w:rsidR="00934FC5" w:rsidRDefault="00934FC5">
          <w:pPr>
            <w:pStyle w:val="TOC1"/>
            <w:tabs>
              <w:tab w:val="right" w:leader="dot" w:pos="8296"/>
            </w:tabs>
            <w:ind w:firstLine="480"/>
            <w:rPr>
              <w:ins w:id="76" w:author="kenken K" w:date="2021-05-08T20:43:00Z"/>
              <w:rFonts w:asciiTheme="minorHAnsi" w:eastAsiaTheme="minorEastAsia" w:hAnsiTheme="minorHAnsi" w:cstheme="minorBidi"/>
              <w:noProof/>
              <w:sz w:val="21"/>
              <w:szCs w:val="22"/>
            </w:rPr>
          </w:pPr>
          <w:ins w:id="77" w:author="kenken K" w:date="2021-05-08T20:43:00Z">
            <w:r w:rsidRPr="00272C93">
              <w:rPr>
                <w:rStyle w:val="a8"/>
                <w:noProof/>
              </w:rPr>
              <w:fldChar w:fldCharType="begin"/>
            </w:r>
            <w:r w:rsidRPr="00272C93">
              <w:rPr>
                <w:rStyle w:val="a8"/>
                <w:noProof/>
              </w:rPr>
              <w:instrText xml:space="preserve"> </w:instrText>
            </w:r>
            <w:r>
              <w:rPr>
                <w:noProof/>
              </w:rPr>
              <w:instrText>HYPERLINK \l "_Toc71399022"</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_GB2312" w:hAnsi="仿宋"/>
                <w:noProof/>
              </w:rPr>
              <w:t>第五章</w:t>
            </w:r>
            <w:r w:rsidRPr="00272C93">
              <w:rPr>
                <w:rStyle w:val="a8"/>
                <w:rFonts w:ascii="仿宋" w:eastAsia="仿宋" w:hAnsi="仿宋"/>
                <w:noProof/>
              </w:rPr>
              <w:t xml:space="preserve"> 测试用例</w:t>
            </w:r>
            <w:r>
              <w:rPr>
                <w:noProof/>
                <w:webHidden/>
              </w:rPr>
              <w:tab/>
            </w:r>
            <w:r>
              <w:rPr>
                <w:noProof/>
                <w:webHidden/>
              </w:rPr>
              <w:fldChar w:fldCharType="begin"/>
            </w:r>
            <w:r>
              <w:rPr>
                <w:noProof/>
                <w:webHidden/>
              </w:rPr>
              <w:instrText xml:space="preserve"> PAGEREF _Toc71399022 \h </w:instrText>
            </w:r>
            <w:r>
              <w:rPr>
                <w:noProof/>
                <w:webHidden/>
              </w:rPr>
            </w:r>
          </w:ins>
          <w:r>
            <w:rPr>
              <w:noProof/>
              <w:webHidden/>
            </w:rPr>
            <w:fldChar w:fldCharType="separate"/>
          </w:r>
          <w:ins w:id="78" w:author="kenken K" w:date="2021-05-08T20:43:00Z">
            <w:r>
              <w:rPr>
                <w:noProof/>
                <w:webHidden/>
              </w:rPr>
              <w:t>6</w:t>
            </w:r>
            <w:r>
              <w:rPr>
                <w:noProof/>
                <w:webHidden/>
              </w:rPr>
              <w:fldChar w:fldCharType="end"/>
            </w:r>
            <w:r w:rsidRPr="00272C93">
              <w:rPr>
                <w:rStyle w:val="a8"/>
                <w:noProof/>
              </w:rPr>
              <w:fldChar w:fldCharType="end"/>
            </w:r>
          </w:ins>
        </w:p>
        <w:p w14:paraId="7682DD71" w14:textId="3DFF0FB9" w:rsidR="00934FC5" w:rsidRDefault="00934FC5">
          <w:pPr>
            <w:pStyle w:val="TOC2"/>
            <w:tabs>
              <w:tab w:val="right" w:leader="dot" w:pos="8296"/>
            </w:tabs>
            <w:ind w:left="480" w:firstLine="480"/>
            <w:rPr>
              <w:ins w:id="79" w:author="kenken K" w:date="2021-05-08T20:43:00Z"/>
              <w:rFonts w:asciiTheme="minorHAnsi" w:eastAsiaTheme="minorEastAsia" w:hAnsiTheme="minorHAnsi" w:cstheme="minorBidi"/>
              <w:noProof/>
              <w:sz w:val="21"/>
              <w:szCs w:val="22"/>
            </w:rPr>
          </w:pPr>
          <w:ins w:id="80" w:author="kenken K" w:date="2021-05-08T20:43:00Z">
            <w:r w:rsidRPr="00272C93">
              <w:rPr>
                <w:rStyle w:val="a8"/>
                <w:noProof/>
              </w:rPr>
              <w:fldChar w:fldCharType="begin"/>
            </w:r>
            <w:r w:rsidRPr="00272C93">
              <w:rPr>
                <w:rStyle w:val="a8"/>
                <w:noProof/>
              </w:rPr>
              <w:instrText xml:space="preserve"> </w:instrText>
            </w:r>
            <w:r>
              <w:rPr>
                <w:noProof/>
              </w:rPr>
              <w:instrText>HYPERLINK \l "_Toc71399023"</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 测试用例概况</w:t>
            </w:r>
            <w:r>
              <w:rPr>
                <w:noProof/>
                <w:webHidden/>
              </w:rPr>
              <w:tab/>
            </w:r>
            <w:r>
              <w:rPr>
                <w:noProof/>
                <w:webHidden/>
              </w:rPr>
              <w:fldChar w:fldCharType="begin"/>
            </w:r>
            <w:r>
              <w:rPr>
                <w:noProof/>
                <w:webHidden/>
              </w:rPr>
              <w:instrText xml:space="preserve"> PAGEREF _Toc71399023 \h </w:instrText>
            </w:r>
            <w:r>
              <w:rPr>
                <w:noProof/>
                <w:webHidden/>
              </w:rPr>
            </w:r>
          </w:ins>
          <w:r>
            <w:rPr>
              <w:noProof/>
              <w:webHidden/>
            </w:rPr>
            <w:fldChar w:fldCharType="separate"/>
          </w:r>
          <w:ins w:id="81" w:author="kenken K" w:date="2021-05-08T20:43:00Z">
            <w:r>
              <w:rPr>
                <w:noProof/>
                <w:webHidden/>
              </w:rPr>
              <w:t>6</w:t>
            </w:r>
            <w:r>
              <w:rPr>
                <w:noProof/>
                <w:webHidden/>
              </w:rPr>
              <w:fldChar w:fldCharType="end"/>
            </w:r>
            <w:r w:rsidRPr="00272C93">
              <w:rPr>
                <w:rStyle w:val="a8"/>
                <w:noProof/>
              </w:rPr>
              <w:fldChar w:fldCharType="end"/>
            </w:r>
          </w:ins>
        </w:p>
        <w:p w14:paraId="15763F86" w14:textId="65E3C8AB" w:rsidR="00934FC5" w:rsidRDefault="00934FC5">
          <w:pPr>
            <w:pStyle w:val="TOC2"/>
            <w:tabs>
              <w:tab w:val="right" w:leader="dot" w:pos="8296"/>
            </w:tabs>
            <w:ind w:left="480" w:firstLine="480"/>
            <w:rPr>
              <w:ins w:id="82" w:author="kenken K" w:date="2021-05-08T20:43:00Z"/>
              <w:rFonts w:asciiTheme="minorHAnsi" w:eastAsiaTheme="minorEastAsia" w:hAnsiTheme="minorHAnsi" w:cstheme="minorBidi"/>
              <w:noProof/>
              <w:sz w:val="21"/>
              <w:szCs w:val="22"/>
            </w:rPr>
          </w:pPr>
          <w:ins w:id="83" w:author="kenken K" w:date="2021-05-08T20:43:00Z">
            <w:r w:rsidRPr="00272C93">
              <w:rPr>
                <w:rStyle w:val="a8"/>
                <w:noProof/>
              </w:rPr>
              <w:fldChar w:fldCharType="begin"/>
            </w:r>
            <w:r w:rsidRPr="00272C93">
              <w:rPr>
                <w:rStyle w:val="a8"/>
                <w:noProof/>
              </w:rPr>
              <w:instrText xml:space="preserve"> </w:instrText>
            </w:r>
            <w:r>
              <w:rPr>
                <w:noProof/>
              </w:rPr>
              <w:instrText>HYPERLINK \l "_Toc71399024"</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二、 测试记录</w:t>
            </w:r>
            <w:r>
              <w:rPr>
                <w:noProof/>
                <w:webHidden/>
              </w:rPr>
              <w:tab/>
            </w:r>
            <w:r>
              <w:rPr>
                <w:noProof/>
                <w:webHidden/>
              </w:rPr>
              <w:fldChar w:fldCharType="begin"/>
            </w:r>
            <w:r>
              <w:rPr>
                <w:noProof/>
                <w:webHidden/>
              </w:rPr>
              <w:instrText xml:space="preserve"> PAGEREF _Toc71399024 \h </w:instrText>
            </w:r>
            <w:r>
              <w:rPr>
                <w:noProof/>
                <w:webHidden/>
              </w:rPr>
            </w:r>
          </w:ins>
          <w:r>
            <w:rPr>
              <w:noProof/>
              <w:webHidden/>
            </w:rPr>
            <w:fldChar w:fldCharType="separate"/>
          </w:r>
          <w:ins w:id="84" w:author="kenken K" w:date="2021-05-08T20:43:00Z">
            <w:r>
              <w:rPr>
                <w:noProof/>
                <w:webHidden/>
              </w:rPr>
              <w:t>6</w:t>
            </w:r>
            <w:r>
              <w:rPr>
                <w:noProof/>
                <w:webHidden/>
              </w:rPr>
              <w:fldChar w:fldCharType="end"/>
            </w:r>
            <w:r w:rsidRPr="00272C93">
              <w:rPr>
                <w:rStyle w:val="a8"/>
                <w:noProof/>
              </w:rPr>
              <w:fldChar w:fldCharType="end"/>
            </w:r>
          </w:ins>
        </w:p>
        <w:p w14:paraId="746FBABD" w14:textId="055B8FD8" w:rsidR="00934FC5" w:rsidRDefault="00934FC5">
          <w:pPr>
            <w:pStyle w:val="TOC3"/>
            <w:tabs>
              <w:tab w:val="left" w:pos="2010"/>
              <w:tab w:val="right" w:leader="dot" w:pos="8296"/>
            </w:tabs>
            <w:ind w:left="960" w:firstLine="480"/>
            <w:rPr>
              <w:ins w:id="85" w:author="kenken K" w:date="2021-05-08T20:43:00Z"/>
              <w:rFonts w:asciiTheme="minorHAnsi" w:eastAsiaTheme="minorEastAsia" w:hAnsiTheme="minorHAnsi" w:cstheme="minorBidi"/>
              <w:noProof/>
              <w:sz w:val="21"/>
              <w:szCs w:val="22"/>
            </w:rPr>
          </w:pPr>
          <w:ins w:id="86" w:author="kenken K" w:date="2021-05-08T20:43:00Z">
            <w:r w:rsidRPr="00272C93">
              <w:rPr>
                <w:rStyle w:val="a8"/>
                <w:noProof/>
              </w:rPr>
              <w:fldChar w:fldCharType="begin"/>
            </w:r>
            <w:r w:rsidRPr="00272C93">
              <w:rPr>
                <w:rStyle w:val="a8"/>
                <w:noProof/>
              </w:rPr>
              <w:instrText xml:space="preserve"> </w:instrText>
            </w:r>
            <w:r>
              <w:rPr>
                <w:noProof/>
              </w:rPr>
              <w:instrText>HYPERLINK \l "_Toc71399025"</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w:t>
            </w:r>
            <w:r>
              <w:rPr>
                <w:rFonts w:asciiTheme="minorHAnsi" w:eastAsiaTheme="minorEastAsia" w:hAnsiTheme="minorHAnsi" w:cstheme="minorBidi"/>
                <w:noProof/>
                <w:sz w:val="21"/>
                <w:szCs w:val="22"/>
              </w:rPr>
              <w:tab/>
            </w:r>
          </w:ins>
          <w:ins w:id="87" w:author="kenken K" w:date="2021-05-08T20:48:00Z">
            <w:r w:rsidR="00D75992" w:rsidRPr="00D75992">
              <w:rPr>
                <w:rStyle w:val="a8"/>
                <w:rFonts w:ascii="仿宋" w:eastAsia="仿宋" w:hAnsi="仿宋" w:hint="eastAsia"/>
                <w:noProof/>
              </w:rPr>
              <w:t>海量社交媒体大数据的快速空间索引和处理系统</w:t>
            </w:r>
          </w:ins>
          <w:ins w:id="88" w:author="kenken K" w:date="2021-05-08T20:43:00Z">
            <w:r>
              <w:rPr>
                <w:noProof/>
                <w:webHidden/>
              </w:rPr>
              <w:tab/>
            </w:r>
            <w:r>
              <w:rPr>
                <w:noProof/>
                <w:webHidden/>
              </w:rPr>
              <w:fldChar w:fldCharType="begin"/>
            </w:r>
            <w:r>
              <w:rPr>
                <w:noProof/>
                <w:webHidden/>
              </w:rPr>
              <w:instrText xml:space="preserve"> PAGEREF _Toc71399025 \h </w:instrText>
            </w:r>
            <w:r>
              <w:rPr>
                <w:noProof/>
                <w:webHidden/>
              </w:rPr>
            </w:r>
          </w:ins>
          <w:r>
            <w:rPr>
              <w:noProof/>
              <w:webHidden/>
            </w:rPr>
            <w:fldChar w:fldCharType="separate"/>
          </w:r>
          <w:ins w:id="89" w:author="kenken K" w:date="2021-05-08T20:43:00Z">
            <w:r>
              <w:rPr>
                <w:noProof/>
                <w:webHidden/>
              </w:rPr>
              <w:t>6</w:t>
            </w:r>
            <w:r>
              <w:rPr>
                <w:noProof/>
                <w:webHidden/>
              </w:rPr>
              <w:fldChar w:fldCharType="end"/>
            </w:r>
            <w:r w:rsidRPr="00272C93">
              <w:rPr>
                <w:rStyle w:val="a8"/>
                <w:noProof/>
              </w:rPr>
              <w:fldChar w:fldCharType="end"/>
            </w:r>
          </w:ins>
        </w:p>
        <w:p w14:paraId="7D5BD44D" w14:textId="25CB1647" w:rsidR="00934FC5" w:rsidRDefault="00934FC5">
          <w:pPr>
            <w:pStyle w:val="TOC3"/>
            <w:tabs>
              <w:tab w:val="left" w:pos="2010"/>
              <w:tab w:val="right" w:leader="dot" w:pos="8296"/>
            </w:tabs>
            <w:ind w:left="960" w:firstLine="480"/>
            <w:rPr>
              <w:ins w:id="90" w:author="kenken K" w:date="2021-05-08T20:43:00Z"/>
              <w:rFonts w:asciiTheme="minorHAnsi" w:eastAsiaTheme="minorEastAsia" w:hAnsiTheme="minorHAnsi" w:cstheme="minorBidi"/>
              <w:noProof/>
              <w:sz w:val="21"/>
              <w:szCs w:val="22"/>
            </w:rPr>
          </w:pPr>
          <w:ins w:id="91" w:author="kenken K" w:date="2021-05-08T20:43:00Z">
            <w:r w:rsidRPr="00272C93">
              <w:rPr>
                <w:rStyle w:val="a8"/>
                <w:noProof/>
              </w:rPr>
              <w:lastRenderedPageBreak/>
              <w:fldChar w:fldCharType="begin"/>
            </w:r>
            <w:r w:rsidRPr="00272C93">
              <w:rPr>
                <w:rStyle w:val="a8"/>
                <w:noProof/>
              </w:rPr>
              <w:instrText xml:space="preserve"> </w:instrText>
            </w:r>
            <w:r>
              <w:rPr>
                <w:noProof/>
              </w:rPr>
              <w:instrText>HYPERLINK \l "_Toc71399026"</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(二)</w:t>
            </w:r>
            <w:r>
              <w:rPr>
                <w:rFonts w:asciiTheme="minorHAnsi" w:eastAsiaTheme="minorEastAsia" w:hAnsiTheme="minorHAnsi" w:cstheme="minorBidi"/>
                <w:noProof/>
                <w:sz w:val="21"/>
                <w:szCs w:val="22"/>
              </w:rPr>
              <w:tab/>
            </w:r>
            <w:r w:rsidRPr="00272C93">
              <w:rPr>
                <w:rStyle w:val="a8"/>
                <w:rFonts w:ascii="仿宋" w:eastAsia="仿宋" w:hAnsi="仿宋"/>
                <w:noProof/>
              </w:rPr>
              <w:t>性能测试</w:t>
            </w:r>
            <w:r>
              <w:rPr>
                <w:noProof/>
                <w:webHidden/>
              </w:rPr>
              <w:tab/>
            </w:r>
            <w:r>
              <w:rPr>
                <w:noProof/>
                <w:webHidden/>
              </w:rPr>
              <w:fldChar w:fldCharType="begin"/>
            </w:r>
            <w:r>
              <w:rPr>
                <w:noProof/>
                <w:webHidden/>
              </w:rPr>
              <w:instrText xml:space="preserve"> PAGEREF _Toc71399026 \h </w:instrText>
            </w:r>
            <w:r>
              <w:rPr>
                <w:noProof/>
                <w:webHidden/>
              </w:rPr>
            </w:r>
          </w:ins>
          <w:r>
            <w:rPr>
              <w:noProof/>
              <w:webHidden/>
            </w:rPr>
            <w:fldChar w:fldCharType="separate"/>
          </w:r>
          <w:ins w:id="92" w:author="kenken K" w:date="2021-05-08T20:43:00Z">
            <w:r>
              <w:rPr>
                <w:noProof/>
                <w:webHidden/>
              </w:rPr>
              <w:t>9</w:t>
            </w:r>
            <w:r>
              <w:rPr>
                <w:noProof/>
                <w:webHidden/>
              </w:rPr>
              <w:fldChar w:fldCharType="end"/>
            </w:r>
            <w:r w:rsidRPr="00272C93">
              <w:rPr>
                <w:rStyle w:val="a8"/>
                <w:noProof/>
              </w:rPr>
              <w:fldChar w:fldCharType="end"/>
            </w:r>
          </w:ins>
        </w:p>
        <w:p w14:paraId="46EC80B0" w14:textId="207C0972" w:rsidR="00934FC5" w:rsidRDefault="00934FC5">
          <w:pPr>
            <w:pStyle w:val="TOC1"/>
            <w:tabs>
              <w:tab w:val="right" w:leader="dot" w:pos="8296"/>
            </w:tabs>
            <w:ind w:firstLine="480"/>
            <w:rPr>
              <w:ins w:id="93" w:author="kenken K" w:date="2021-05-08T20:43:00Z"/>
              <w:rFonts w:asciiTheme="minorHAnsi" w:eastAsiaTheme="minorEastAsia" w:hAnsiTheme="minorHAnsi" w:cstheme="minorBidi"/>
              <w:noProof/>
              <w:sz w:val="21"/>
              <w:szCs w:val="22"/>
            </w:rPr>
          </w:pPr>
          <w:ins w:id="94" w:author="kenken K" w:date="2021-05-08T20:43:00Z">
            <w:r w:rsidRPr="00272C93">
              <w:rPr>
                <w:rStyle w:val="a8"/>
                <w:noProof/>
              </w:rPr>
              <w:fldChar w:fldCharType="begin"/>
            </w:r>
            <w:r w:rsidRPr="00272C93">
              <w:rPr>
                <w:rStyle w:val="a8"/>
                <w:noProof/>
              </w:rPr>
              <w:instrText xml:space="preserve"> </w:instrText>
            </w:r>
            <w:r>
              <w:rPr>
                <w:noProof/>
              </w:rPr>
              <w:instrText>HYPERLINK \l "_Toc71399027"</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_GB2312" w:hAnsi="仿宋"/>
                <w:noProof/>
              </w:rPr>
              <w:t>第六章</w:t>
            </w:r>
            <w:r w:rsidRPr="00272C93">
              <w:rPr>
                <w:rStyle w:val="a8"/>
                <w:rFonts w:ascii="仿宋" w:eastAsia="仿宋" w:hAnsi="仿宋"/>
                <w:noProof/>
              </w:rPr>
              <w:t xml:space="preserve"> 测试结论和建议</w:t>
            </w:r>
            <w:r>
              <w:rPr>
                <w:noProof/>
                <w:webHidden/>
              </w:rPr>
              <w:tab/>
            </w:r>
            <w:r>
              <w:rPr>
                <w:noProof/>
                <w:webHidden/>
              </w:rPr>
              <w:fldChar w:fldCharType="begin"/>
            </w:r>
            <w:r>
              <w:rPr>
                <w:noProof/>
                <w:webHidden/>
              </w:rPr>
              <w:instrText xml:space="preserve"> PAGEREF _Toc71399027 \h </w:instrText>
            </w:r>
            <w:r>
              <w:rPr>
                <w:noProof/>
                <w:webHidden/>
              </w:rPr>
            </w:r>
          </w:ins>
          <w:r>
            <w:rPr>
              <w:noProof/>
              <w:webHidden/>
            </w:rPr>
            <w:fldChar w:fldCharType="separate"/>
          </w:r>
          <w:ins w:id="95" w:author="kenken K" w:date="2021-05-08T20:43:00Z">
            <w:r>
              <w:rPr>
                <w:noProof/>
                <w:webHidden/>
              </w:rPr>
              <w:t>9</w:t>
            </w:r>
            <w:r>
              <w:rPr>
                <w:noProof/>
                <w:webHidden/>
              </w:rPr>
              <w:fldChar w:fldCharType="end"/>
            </w:r>
            <w:r w:rsidRPr="00272C93">
              <w:rPr>
                <w:rStyle w:val="a8"/>
                <w:noProof/>
              </w:rPr>
              <w:fldChar w:fldCharType="end"/>
            </w:r>
          </w:ins>
        </w:p>
        <w:p w14:paraId="7A11BD5F" w14:textId="56C5FC62" w:rsidR="00934FC5" w:rsidRDefault="00934FC5">
          <w:pPr>
            <w:pStyle w:val="TOC2"/>
            <w:tabs>
              <w:tab w:val="right" w:leader="dot" w:pos="8296"/>
            </w:tabs>
            <w:ind w:left="480" w:firstLine="480"/>
            <w:rPr>
              <w:ins w:id="96" w:author="kenken K" w:date="2021-05-08T20:43:00Z"/>
              <w:rFonts w:asciiTheme="minorHAnsi" w:eastAsiaTheme="minorEastAsia" w:hAnsiTheme="minorHAnsi" w:cstheme="minorBidi"/>
              <w:noProof/>
              <w:sz w:val="21"/>
              <w:szCs w:val="22"/>
            </w:rPr>
          </w:pPr>
          <w:ins w:id="97" w:author="kenken K" w:date="2021-05-08T20:43:00Z">
            <w:r w:rsidRPr="00272C93">
              <w:rPr>
                <w:rStyle w:val="a8"/>
                <w:noProof/>
              </w:rPr>
              <w:fldChar w:fldCharType="begin"/>
            </w:r>
            <w:r w:rsidRPr="00272C93">
              <w:rPr>
                <w:rStyle w:val="a8"/>
                <w:noProof/>
              </w:rPr>
              <w:instrText xml:space="preserve"> </w:instrText>
            </w:r>
            <w:r>
              <w:rPr>
                <w:noProof/>
              </w:rPr>
              <w:instrText>HYPERLINK \l "_Toc71399028"</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rFonts w:ascii="仿宋" w:eastAsia="仿宋" w:hAnsi="仿宋"/>
                <w:noProof/>
              </w:rPr>
              <w:t>一、</w:t>
            </w:r>
            <w:r w:rsidRPr="00272C93">
              <w:rPr>
                <w:rStyle w:val="a8"/>
                <w:noProof/>
              </w:rPr>
              <w:t xml:space="preserve"> </w:t>
            </w:r>
            <w:r w:rsidRPr="00272C93">
              <w:rPr>
                <w:rStyle w:val="a8"/>
                <w:noProof/>
              </w:rPr>
              <w:t>测试人员对需求的理解</w:t>
            </w:r>
            <w:r>
              <w:rPr>
                <w:noProof/>
                <w:webHidden/>
              </w:rPr>
              <w:tab/>
            </w:r>
            <w:r>
              <w:rPr>
                <w:noProof/>
                <w:webHidden/>
              </w:rPr>
              <w:fldChar w:fldCharType="begin"/>
            </w:r>
            <w:r>
              <w:rPr>
                <w:noProof/>
                <w:webHidden/>
              </w:rPr>
              <w:instrText xml:space="preserve"> PAGEREF _Toc71399028 \h </w:instrText>
            </w:r>
            <w:r>
              <w:rPr>
                <w:noProof/>
                <w:webHidden/>
              </w:rPr>
            </w:r>
          </w:ins>
          <w:r>
            <w:rPr>
              <w:noProof/>
              <w:webHidden/>
            </w:rPr>
            <w:fldChar w:fldCharType="separate"/>
          </w:r>
          <w:ins w:id="98" w:author="kenken K" w:date="2021-05-08T20:43:00Z">
            <w:r>
              <w:rPr>
                <w:noProof/>
                <w:webHidden/>
              </w:rPr>
              <w:t>9</w:t>
            </w:r>
            <w:r>
              <w:rPr>
                <w:noProof/>
                <w:webHidden/>
              </w:rPr>
              <w:fldChar w:fldCharType="end"/>
            </w:r>
            <w:r w:rsidRPr="00272C93">
              <w:rPr>
                <w:rStyle w:val="a8"/>
                <w:noProof/>
              </w:rPr>
              <w:fldChar w:fldCharType="end"/>
            </w:r>
          </w:ins>
        </w:p>
        <w:p w14:paraId="159AD2C3" w14:textId="5658A52B" w:rsidR="00934FC5" w:rsidRDefault="00934FC5">
          <w:pPr>
            <w:pStyle w:val="TOC2"/>
            <w:tabs>
              <w:tab w:val="right" w:leader="dot" w:pos="8296"/>
            </w:tabs>
            <w:ind w:left="480" w:firstLine="480"/>
            <w:rPr>
              <w:ins w:id="99" w:author="kenken K" w:date="2021-05-08T20:43:00Z"/>
              <w:rFonts w:asciiTheme="minorHAnsi" w:eastAsiaTheme="minorEastAsia" w:hAnsiTheme="minorHAnsi" w:cstheme="minorBidi"/>
              <w:noProof/>
              <w:sz w:val="21"/>
              <w:szCs w:val="22"/>
            </w:rPr>
          </w:pPr>
          <w:ins w:id="100" w:author="kenken K" w:date="2021-05-08T20:43:00Z">
            <w:r w:rsidRPr="00272C93">
              <w:rPr>
                <w:rStyle w:val="a8"/>
                <w:noProof/>
              </w:rPr>
              <w:fldChar w:fldCharType="begin"/>
            </w:r>
            <w:r w:rsidRPr="00272C93">
              <w:rPr>
                <w:rStyle w:val="a8"/>
                <w:noProof/>
              </w:rPr>
              <w:instrText xml:space="preserve"> </w:instrText>
            </w:r>
            <w:r>
              <w:rPr>
                <w:noProof/>
              </w:rPr>
              <w:instrText>HYPERLINK \l "_Toc71399029"</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noProof/>
              </w:rPr>
              <w:t>二、</w:t>
            </w:r>
            <w:r w:rsidRPr="00272C93">
              <w:rPr>
                <w:rStyle w:val="a8"/>
                <w:noProof/>
              </w:rPr>
              <w:t xml:space="preserve"> </w:t>
            </w:r>
            <w:r w:rsidRPr="00272C93">
              <w:rPr>
                <w:rStyle w:val="a8"/>
                <w:noProof/>
              </w:rPr>
              <w:t>测试准备和测试执行过程</w:t>
            </w:r>
            <w:r>
              <w:rPr>
                <w:noProof/>
                <w:webHidden/>
              </w:rPr>
              <w:tab/>
            </w:r>
            <w:r>
              <w:rPr>
                <w:noProof/>
                <w:webHidden/>
              </w:rPr>
              <w:fldChar w:fldCharType="begin"/>
            </w:r>
            <w:r>
              <w:rPr>
                <w:noProof/>
                <w:webHidden/>
              </w:rPr>
              <w:instrText xml:space="preserve"> PAGEREF _Toc71399029 \h </w:instrText>
            </w:r>
            <w:r>
              <w:rPr>
                <w:noProof/>
                <w:webHidden/>
              </w:rPr>
            </w:r>
          </w:ins>
          <w:r>
            <w:rPr>
              <w:noProof/>
              <w:webHidden/>
            </w:rPr>
            <w:fldChar w:fldCharType="separate"/>
          </w:r>
          <w:ins w:id="101" w:author="kenken K" w:date="2021-05-08T20:43:00Z">
            <w:r>
              <w:rPr>
                <w:noProof/>
                <w:webHidden/>
              </w:rPr>
              <w:t>9</w:t>
            </w:r>
            <w:r>
              <w:rPr>
                <w:noProof/>
                <w:webHidden/>
              </w:rPr>
              <w:fldChar w:fldCharType="end"/>
            </w:r>
            <w:r w:rsidRPr="00272C93">
              <w:rPr>
                <w:rStyle w:val="a8"/>
                <w:noProof/>
              </w:rPr>
              <w:fldChar w:fldCharType="end"/>
            </w:r>
          </w:ins>
        </w:p>
        <w:p w14:paraId="6F943005" w14:textId="17E40C9C" w:rsidR="00934FC5" w:rsidRDefault="00934FC5">
          <w:pPr>
            <w:pStyle w:val="TOC2"/>
            <w:tabs>
              <w:tab w:val="right" w:leader="dot" w:pos="8296"/>
            </w:tabs>
            <w:ind w:left="480" w:firstLine="480"/>
            <w:rPr>
              <w:ins w:id="102" w:author="kenken K" w:date="2021-05-08T20:43:00Z"/>
              <w:rFonts w:asciiTheme="minorHAnsi" w:eastAsiaTheme="minorEastAsia" w:hAnsiTheme="minorHAnsi" w:cstheme="minorBidi"/>
              <w:noProof/>
              <w:sz w:val="21"/>
              <w:szCs w:val="22"/>
            </w:rPr>
          </w:pPr>
          <w:ins w:id="103" w:author="kenken K" w:date="2021-05-08T20:43:00Z">
            <w:r w:rsidRPr="00272C93">
              <w:rPr>
                <w:rStyle w:val="a8"/>
                <w:noProof/>
              </w:rPr>
              <w:fldChar w:fldCharType="begin"/>
            </w:r>
            <w:r w:rsidRPr="00272C93">
              <w:rPr>
                <w:rStyle w:val="a8"/>
                <w:noProof/>
              </w:rPr>
              <w:instrText xml:space="preserve"> </w:instrText>
            </w:r>
            <w:r>
              <w:rPr>
                <w:noProof/>
              </w:rPr>
              <w:instrText>HYPERLINK \l "_Toc71399030"</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noProof/>
              </w:rPr>
              <w:t>三、</w:t>
            </w:r>
            <w:r w:rsidRPr="00272C93">
              <w:rPr>
                <w:rStyle w:val="a8"/>
                <w:noProof/>
              </w:rPr>
              <w:t xml:space="preserve"> </w:t>
            </w:r>
            <w:r w:rsidRPr="00272C93">
              <w:rPr>
                <w:rStyle w:val="a8"/>
                <w:noProof/>
              </w:rPr>
              <w:t>系统完成情况</w:t>
            </w:r>
            <w:r>
              <w:rPr>
                <w:noProof/>
                <w:webHidden/>
              </w:rPr>
              <w:tab/>
            </w:r>
            <w:r>
              <w:rPr>
                <w:noProof/>
                <w:webHidden/>
              </w:rPr>
              <w:fldChar w:fldCharType="begin"/>
            </w:r>
            <w:r>
              <w:rPr>
                <w:noProof/>
                <w:webHidden/>
              </w:rPr>
              <w:instrText xml:space="preserve"> PAGEREF _Toc71399030 \h </w:instrText>
            </w:r>
            <w:r>
              <w:rPr>
                <w:noProof/>
                <w:webHidden/>
              </w:rPr>
            </w:r>
          </w:ins>
          <w:r>
            <w:rPr>
              <w:noProof/>
              <w:webHidden/>
            </w:rPr>
            <w:fldChar w:fldCharType="separate"/>
          </w:r>
          <w:ins w:id="104" w:author="kenken K" w:date="2021-05-08T20:43:00Z">
            <w:r>
              <w:rPr>
                <w:noProof/>
                <w:webHidden/>
              </w:rPr>
              <w:t>9</w:t>
            </w:r>
            <w:r>
              <w:rPr>
                <w:noProof/>
                <w:webHidden/>
              </w:rPr>
              <w:fldChar w:fldCharType="end"/>
            </w:r>
            <w:r w:rsidRPr="00272C93">
              <w:rPr>
                <w:rStyle w:val="a8"/>
                <w:noProof/>
              </w:rPr>
              <w:fldChar w:fldCharType="end"/>
            </w:r>
          </w:ins>
        </w:p>
        <w:p w14:paraId="23031DF7" w14:textId="50975496" w:rsidR="00934FC5" w:rsidRDefault="00934FC5">
          <w:pPr>
            <w:pStyle w:val="TOC2"/>
            <w:tabs>
              <w:tab w:val="right" w:leader="dot" w:pos="8296"/>
            </w:tabs>
            <w:ind w:left="480" w:firstLine="480"/>
            <w:rPr>
              <w:ins w:id="105" w:author="kenken K" w:date="2021-05-08T20:43:00Z"/>
              <w:rFonts w:asciiTheme="minorHAnsi" w:eastAsiaTheme="minorEastAsia" w:hAnsiTheme="minorHAnsi" w:cstheme="minorBidi"/>
              <w:noProof/>
              <w:sz w:val="21"/>
              <w:szCs w:val="22"/>
            </w:rPr>
          </w:pPr>
          <w:ins w:id="106" w:author="kenken K" w:date="2021-05-08T20:43:00Z">
            <w:r w:rsidRPr="00272C93">
              <w:rPr>
                <w:rStyle w:val="a8"/>
                <w:noProof/>
              </w:rPr>
              <w:fldChar w:fldCharType="begin"/>
            </w:r>
            <w:r w:rsidRPr="00272C93">
              <w:rPr>
                <w:rStyle w:val="a8"/>
                <w:noProof/>
              </w:rPr>
              <w:instrText xml:space="preserve"> </w:instrText>
            </w:r>
            <w:r>
              <w:rPr>
                <w:noProof/>
              </w:rPr>
              <w:instrText>HYPERLINK \l "_Toc71399031"</w:instrText>
            </w:r>
            <w:r w:rsidRPr="00272C93">
              <w:rPr>
                <w:rStyle w:val="a8"/>
                <w:noProof/>
              </w:rPr>
              <w:instrText xml:space="preserve"> </w:instrText>
            </w:r>
            <w:r w:rsidRPr="00272C93">
              <w:rPr>
                <w:rStyle w:val="a8"/>
                <w:noProof/>
              </w:rPr>
            </w:r>
            <w:r w:rsidRPr="00272C93">
              <w:rPr>
                <w:rStyle w:val="a8"/>
                <w:noProof/>
              </w:rPr>
              <w:fldChar w:fldCharType="separate"/>
            </w:r>
            <w:r w:rsidRPr="00272C93">
              <w:rPr>
                <w:rStyle w:val="a8"/>
                <w:noProof/>
              </w:rPr>
              <w:t>四、</w:t>
            </w:r>
            <w:r w:rsidRPr="00272C93">
              <w:rPr>
                <w:rStyle w:val="a8"/>
                <w:noProof/>
              </w:rPr>
              <w:t xml:space="preserve"> </w:t>
            </w:r>
            <w:r w:rsidRPr="00272C93">
              <w:rPr>
                <w:rStyle w:val="a8"/>
                <w:noProof/>
              </w:rPr>
              <w:t>改进建议</w:t>
            </w:r>
            <w:r>
              <w:rPr>
                <w:noProof/>
                <w:webHidden/>
              </w:rPr>
              <w:tab/>
            </w:r>
            <w:r>
              <w:rPr>
                <w:noProof/>
                <w:webHidden/>
              </w:rPr>
              <w:fldChar w:fldCharType="begin"/>
            </w:r>
            <w:r>
              <w:rPr>
                <w:noProof/>
                <w:webHidden/>
              </w:rPr>
              <w:instrText xml:space="preserve"> PAGEREF _Toc71399031 \h </w:instrText>
            </w:r>
            <w:r>
              <w:rPr>
                <w:noProof/>
                <w:webHidden/>
              </w:rPr>
            </w:r>
          </w:ins>
          <w:r>
            <w:rPr>
              <w:noProof/>
              <w:webHidden/>
            </w:rPr>
            <w:fldChar w:fldCharType="separate"/>
          </w:r>
          <w:ins w:id="107" w:author="kenken K" w:date="2021-05-08T20:43:00Z">
            <w:r>
              <w:rPr>
                <w:noProof/>
                <w:webHidden/>
              </w:rPr>
              <w:t>10</w:t>
            </w:r>
            <w:r>
              <w:rPr>
                <w:noProof/>
                <w:webHidden/>
              </w:rPr>
              <w:fldChar w:fldCharType="end"/>
            </w:r>
            <w:r w:rsidRPr="00272C93">
              <w:rPr>
                <w:rStyle w:val="a8"/>
                <w:noProof/>
              </w:rPr>
              <w:fldChar w:fldCharType="end"/>
            </w:r>
          </w:ins>
        </w:p>
        <w:p w14:paraId="37264B4D" w14:textId="020BFD2D" w:rsidR="00187308" w:rsidDel="00934FC5" w:rsidRDefault="009E648D">
          <w:pPr>
            <w:pStyle w:val="TOC1"/>
            <w:tabs>
              <w:tab w:val="right" w:leader="dot" w:pos="8296"/>
            </w:tabs>
            <w:ind w:firstLine="480"/>
            <w:rPr>
              <w:del w:id="108" w:author="kenken K" w:date="2021-05-08T20:43:00Z"/>
              <w:rFonts w:asciiTheme="minorHAnsi" w:eastAsiaTheme="minorEastAsia" w:hAnsiTheme="minorHAnsi" w:cstheme="minorBidi"/>
              <w:noProof/>
              <w:sz w:val="21"/>
              <w:szCs w:val="22"/>
            </w:rPr>
          </w:pPr>
          <w:del w:id="109" w:author="kenken K" w:date="2021-05-08T20:43:00Z">
            <w:r w:rsidDel="00934FC5">
              <w:rPr>
                <w:noProof/>
              </w:rPr>
              <w:fldChar w:fldCharType="begin"/>
            </w:r>
            <w:r w:rsidDel="00934FC5">
              <w:rPr>
                <w:noProof/>
              </w:rPr>
              <w:delInstrText xml:space="preserve"> HYPERLINK \l "_Toc534877607" </w:delInstrText>
            </w:r>
            <w:r w:rsidDel="00934FC5">
              <w:rPr>
                <w:noProof/>
              </w:rPr>
              <w:fldChar w:fldCharType="separate"/>
            </w:r>
          </w:del>
          <w:ins w:id="110"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11" w:author="kenken K" w:date="2021-05-08T20:43:00Z">
            <w:r w:rsidR="00187308" w:rsidRPr="004E4903" w:rsidDel="00934FC5">
              <w:rPr>
                <w:rStyle w:val="a8"/>
                <w:rFonts w:ascii="仿宋_GB2312" w:hAnsi="仿宋" w:hint="eastAsia"/>
                <w:noProof/>
              </w:rPr>
              <w:delText>第一章</w:delText>
            </w:r>
            <w:r w:rsidR="00187308" w:rsidRPr="004E4903" w:rsidDel="00934FC5">
              <w:rPr>
                <w:rStyle w:val="a8"/>
                <w:rFonts w:ascii="仿宋" w:eastAsia="仿宋" w:hAnsi="仿宋" w:hint="eastAsia"/>
                <w:noProof/>
              </w:rPr>
              <w:delText xml:space="preserve"> 引言</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_Toc534877607 \h </w:delInstrText>
            </w:r>
            <w:r w:rsidR="00187308" w:rsidDel="00934FC5">
              <w:rPr>
                <w:noProof/>
                <w:webHidden/>
              </w:rPr>
            </w:r>
            <w:r w:rsidR="00187308" w:rsidDel="00934FC5">
              <w:rPr>
                <w:noProof/>
                <w:webHidden/>
              </w:rPr>
              <w:fldChar w:fldCharType="separate"/>
            </w:r>
            <w:r w:rsidR="00187308" w:rsidDel="00934FC5">
              <w:rPr>
                <w:noProof/>
                <w:webHidden/>
              </w:rPr>
              <w:delText>1</w:delText>
            </w:r>
            <w:r w:rsidR="00187308" w:rsidDel="00934FC5">
              <w:rPr>
                <w:noProof/>
                <w:webHidden/>
              </w:rPr>
              <w:fldChar w:fldCharType="end"/>
            </w:r>
            <w:r w:rsidDel="00934FC5">
              <w:rPr>
                <w:noProof/>
              </w:rPr>
              <w:fldChar w:fldCharType="end"/>
            </w:r>
          </w:del>
        </w:p>
        <w:p w14:paraId="53238EA8" w14:textId="0B9FA90E" w:rsidR="00187308" w:rsidDel="00934FC5" w:rsidRDefault="009E648D">
          <w:pPr>
            <w:pStyle w:val="TOC2"/>
            <w:tabs>
              <w:tab w:val="right" w:leader="dot" w:pos="8296"/>
            </w:tabs>
            <w:ind w:left="480" w:firstLine="480"/>
            <w:rPr>
              <w:del w:id="112" w:author="kenken K" w:date="2021-05-08T20:43:00Z"/>
              <w:rFonts w:asciiTheme="minorHAnsi" w:eastAsiaTheme="minorEastAsia" w:hAnsiTheme="minorHAnsi" w:cstheme="minorBidi"/>
              <w:noProof/>
              <w:sz w:val="21"/>
              <w:szCs w:val="22"/>
            </w:rPr>
          </w:pPr>
          <w:del w:id="113" w:author="kenken K" w:date="2021-05-08T20:43:00Z">
            <w:r w:rsidDel="00934FC5">
              <w:rPr>
                <w:noProof/>
              </w:rPr>
              <w:fldChar w:fldCharType="begin"/>
            </w:r>
            <w:r w:rsidDel="00934FC5">
              <w:rPr>
                <w:noProof/>
              </w:rPr>
              <w:delInstrText xml:space="preserve"> HYPERLINK \l "_Toc534877608" </w:delInstrText>
            </w:r>
            <w:r w:rsidDel="00934FC5">
              <w:rPr>
                <w:noProof/>
              </w:rPr>
              <w:fldChar w:fldCharType="separate"/>
            </w:r>
          </w:del>
          <w:ins w:id="114"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15" w:author="kenken K" w:date="2021-05-08T20:43:00Z">
            <w:r w:rsidR="00187308" w:rsidRPr="004E4903" w:rsidDel="00934FC5">
              <w:rPr>
                <w:rStyle w:val="a8"/>
                <w:rFonts w:ascii="仿宋" w:eastAsia="仿宋" w:hAnsi="仿宋" w:hint="eastAsia"/>
                <w:noProof/>
              </w:rPr>
              <w:delText>一、 标识</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_Toc534877608 \h </w:delInstrText>
            </w:r>
            <w:r w:rsidR="00187308" w:rsidDel="00934FC5">
              <w:rPr>
                <w:noProof/>
                <w:webHidden/>
              </w:rPr>
            </w:r>
            <w:r w:rsidR="00187308" w:rsidDel="00934FC5">
              <w:rPr>
                <w:noProof/>
                <w:webHidden/>
              </w:rPr>
              <w:fldChar w:fldCharType="separate"/>
            </w:r>
            <w:r w:rsidR="00187308" w:rsidDel="00934FC5">
              <w:rPr>
                <w:noProof/>
                <w:webHidden/>
              </w:rPr>
              <w:delText>1</w:delText>
            </w:r>
            <w:r w:rsidR="00187308" w:rsidDel="00934FC5">
              <w:rPr>
                <w:noProof/>
                <w:webHidden/>
              </w:rPr>
              <w:fldChar w:fldCharType="end"/>
            </w:r>
            <w:r w:rsidDel="00934FC5">
              <w:rPr>
                <w:noProof/>
              </w:rPr>
              <w:fldChar w:fldCharType="end"/>
            </w:r>
          </w:del>
        </w:p>
        <w:p w14:paraId="16249A07" w14:textId="39EB077A" w:rsidR="00187308" w:rsidDel="00934FC5" w:rsidRDefault="009E648D">
          <w:pPr>
            <w:pStyle w:val="TOC2"/>
            <w:tabs>
              <w:tab w:val="right" w:leader="dot" w:pos="8296"/>
            </w:tabs>
            <w:ind w:left="480" w:firstLine="480"/>
            <w:rPr>
              <w:del w:id="116" w:author="kenken K" w:date="2021-05-08T20:43:00Z"/>
              <w:rFonts w:asciiTheme="minorHAnsi" w:eastAsiaTheme="minorEastAsia" w:hAnsiTheme="minorHAnsi" w:cstheme="minorBidi"/>
              <w:noProof/>
              <w:sz w:val="21"/>
              <w:szCs w:val="22"/>
            </w:rPr>
          </w:pPr>
          <w:del w:id="117" w:author="kenken K" w:date="2021-05-08T20:43:00Z">
            <w:r w:rsidDel="00934FC5">
              <w:rPr>
                <w:noProof/>
              </w:rPr>
              <w:fldChar w:fldCharType="begin"/>
            </w:r>
            <w:r w:rsidDel="00934FC5">
              <w:rPr>
                <w:noProof/>
              </w:rPr>
              <w:delInstrText xml:space="preserve"> HYPERLINK \l "_Toc534877609" </w:delInstrText>
            </w:r>
            <w:r w:rsidDel="00934FC5">
              <w:rPr>
                <w:noProof/>
              </w:rPr>
              <w:fldChar w:fldCharType="separate"/>
            </w:r>
          </w:del>
          <w:ins w:id="118"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19" w:author="kenken K" w:date="2021-05-08T20:43:00Z">
            <w:r w:rsidR="00187308" w:rsidRPr="004E4903" w:rsidDel="00934FC5">
              <w:rPr>
                <w:rStyle w:val="a8"/>
                <w:rFonts w:ascii="仿宋" w:eastAsia="仿宋" w:hAnsi="仿宋" w:hint="eastAsia"/>
                <w:noProof/>
              </w:rPr>
              <w:delText>二、 系统概述</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_Toc534877609 \h </w:delInstrText>
            </w:r>
            <w:r w:rsidR="00187308" w:rsidDel="00934FC5">
              <w:rPr>
                <w:noProof/>
                <w:webHidden/>
              </w:rPr>
            </w:r>
            <w:r w:rsidR="00187308" w:rsidDel="00934FC5">
              <w:rPr>
                <w:noProof/>
                <w:webHidden/>
              </w:rPr>
              <w:fldChar w:fldCharType="separate"/>
            </w:r>
            <w:r w:rsidR="00187308" w:rsidDel="00934FC5">
              <w:rPr>
                <w:noProof/>
                <w:webHidden/>
              </w:rPr>
              <w:delText>1</w:delText>
            </w:r>
            <w:r w:rsidR="00187308" w:rsidDel="00934FC5">
              <w:rPr>
                <w:noProof/>
                <w:webHidden/>
              </w:rPr>
              <w:fldChar w:fldCharType="end"/>
            </w:r>
            <w:r w:rsidDel="00934FC5">
              <w:rPr>
                <w:noProof/>
              </w:rPr>
              <w:fldChar w:fldCharType="end"/>
            </w:r>
          </w:del>
        </w:p>
        <w:p w14:paraId="1535AD9A" w14:textId="47D79575" w:rsidR="00187308" w:rsidDel="00934FC5" w:rsidRDefault="009E648D">
          <w:pPr>
            <w:pStyle w:val="TOC2"/>
            <w:tabs>
              <w:tab w:val="right" w:leader="dot" w:pos="8296"/>
            </w:tabs>
            <w:ind w:left="480" w:firstLine="480"/>
            <w:rPr>
              <w:del w:id="120" w:author="kenken K" w:date="2021-05-08T20:43:00Z"/>
              <w:rFonts w:asciiTheme="minorHAnsi" w:eastAsiaTheme="minorEastAsia" w:hAnsiTheme="minorHAnsi" w:cstheme="minorBidi"/>
              <w:noProof/>
              <w:sz w:val="21"/>
              <w:szCs w:val="22"/>
            </w:rPr>
          </w:pPr>
          <w:del w:id="121" w:author="kenken K" w:date="2021-05-08T20:43:00Z">
            <w:r w:rsidDel="00934FC5">
              <w:rPr>
                <w:noProof/>
              </w:rPr>
              <w:fldChar w:fldCharType="begin"/>
            </w:r>
            <w:r w:rsidDel="00934FC5">
              <w:rPr>
                <w:noProof/>
              </w:rPr>
              <w:delInstrText xml:space="preserve"> HYPERLINK \l "_Toc534877610" </w:delInstrText>
            </w:r>
            <w:r w:rsidDel="00934FC5">
              <w:rPr>
                <w:noProof/>
              </w:rPr>
              <w:fldChar w:fldCharType="separate"/>
            </w:r>
          </w:del>
          <w:ins w:id="122"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23" w:author="kenken K" w:date="2021-05-08T20:43:00Z">
            <w:r w:rsidR="00187308" w:rsidRPr="004E4903" w:rsidDel="00934FC5">
              <w:rPr>
                <w:rStyle w:val="a8"/>
                <w:rFonts w:ascii="仿宋" w:eastAsia="仿宋" w:hAnsi="仿宋" w:hint="eastAsia"/>
                <w:noProof/>
              </w:rPr>
              <w:delText>三、 测试依据</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_Toc534877610 \h </w:delInstrText>
            </w:r>
            <w:r w:rsidR="00187308" w:rsidDel="00934FC5">
              <w:rPr>
                <w:noProof/>
                <w:webHidden/>
              </w:rPr>
            </w:r>
            <w:r w:rsidR="00187308" w:rsidDel="00934FC5">
              <w:rPr>
                <w:noProof/>
                <w:webHidden/>
              </w:rPr>
              <w:fldChar w:fldCharType="separate"/>
            </w:r>
            <w:r w:rsidR="00187308" w:rsidDel="00934FC5">
              <w:rPr>
                <w:noProof/>
                <w:webHidden/>
              </w:rPr>
              <w:delText>1</w:delText>
            </w:r>
            <w:r w:rsidR="00187308" w:rsidDel="00934FC5">
              <w:rPr>
                <w:noProof/>
                <w:webHidden/>
              </w:rPr>
              <w:fldChar w:fldCharType="end"/>
            </w:r>
            <w:r w:rsidDel="00934FC5">
              <w:rPr>
                <w:noProof/>
              </w:rPr>
              <w:fldChar w:fldCharType="end"/>
            </w:r>
          </w:del>
        </w:p>
        <w:p w14:paraId="4751A31E" w14:textId="369DD9FE" w:rsidR="00187308" w:rsidDel="00934FC5" w:rsidRDefault="009E648D">
          <w:pPr>
            <w:pStyle w:val="TOC2"/>
            <w:tabs>
              <w:tab w:val="right" w:leader="dot" w:pos="8296"/>
            </w:tabs>
            <w:ind w:left="480" w:firstLine="480"/>
            <w:rPr>
              <w:del w:id="124" w:author="kenken K" w:date="2021-05-08T20:43:00Z"/>
              <w:rFonts w:asciiTheme="minorHAnsi" w:eastAsiaTheme="minorEastAsia" w:hAnsiTheme="minorHAnsi" w:cstheme="minorBidi"/>
              <w:noProof/>
              <w:sz w:val="21"/>
              <w:szCs w:val="22"/>
            </w:rPr>
          </w:pPr>
          <w:del w:id="125" w:author="kenken K" w:date="2021-05-08T20:43:00Z">
            <w:r w:rsidDel="00934FC5">
              <w:rPr>
                <w:noProof/>
              </w:rPr>
              <w:fldChar w:fldCharType="begin"/>
            </w:r>
            <w:r w:rsidDel="00934FC5">
              <w:rPr>
                <w:noProof/>
              </w:rPr>
              <w:delInstrText xml:space="preserve"> HYPERLINK \l "_Toc534877611" </w:delInstrText>
            </w:r>
            <w:r w:rsidDel="00934FC5">
              <w:rPr>
                <w:noProof/>
              </w:rPr>
              <w:fldChar w:fldCharType="separate"/>
            </w:r>
          </w:del>
          <w:ins w:id="126"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27" w:author="kenken K" w:date="2021-05-08T20:43:00Z">
            <w:r w:rsidR="00187308" w:rsidRPr="004E4903" w:rsidDel="00934FC5">
              <w:rPr>
                <w:rStyle w:val="a8"/>
                <w:rFonts w:ascii="仿宋" w:eastAsia="仿宋" w:hAnsi="仿宋" w:hint="eastAsia"/>
                <w:noProof/>
              </w:rPr>
              <w:delText>四、 测试对象</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_Toc534877611 \h </w:delInstrText>
            </w:r>
            <w:r w:rsidR="00187308" w:rsidDel="00934FC5">
              <w:rPr>
                <w:noProof/>
                <w:webHidden/>
              </w:rPr>
            </w:r>
            <w:r w:rsidR="00187308" w:rsidDel="00934FC5">
              <w:rPr>
                <w:noProof/>
                <w:webHidden/>
              </w:rPr>
              <w:fldChar w:fldCharType="separate"/>
            </w:r>
            <w:r w:rsidR="00187308" w:rsidDel="00934FC5">
              <w:rPr>
                <w:noProof/>
                <w:webHidden/>
              </w:rPr>
              <w:delText>1</w:delText>
            </w:r>
            <w:r w:rsidR="00187308" w:rsidDel="00934FC5">
              <w:rPr>
                <w:noProof/>
                <w:webHidden/>
              </w:rPr>
              <w:fldChar w:fldCharType="end"/>
            </w:r>
            <w:r w:rsidDel="00934FC5">
              <w:rPr>
                <w:noProof/>
              </w:rPr>
              <w:fldChar w:fldCharType="end"/>
            </w:r>
          </w:del>
        </w:p>
        <w:p w14:paraId="21EB9C41" w14:textId="5ABBCC60" w:rsidR="00187308" w:rsidDel="00934FC5" w:rsidRDefault="009E648D">
          <w:pPr>
            <w:pStyle w:val="TOC2"/>
            <w:tabs>
              <w:tab w:val="right" w:leader="dot" w:pos="8296"/>
            </w:tabs>
            <w:ind w:left="480" w:firstLine="480"/>
            <w:rPr>
              <w:del w:id="128" w:author="kenken K" w:date="2021-05-08T20:43:00Z"/>
              <w:rFonts w:asciiTheme="minorHAnsi" w:eastAsiaTheme="minorEastAsia" w:hAnsiTheme="minorHAnsi" w:cstheme="minorBidi"/>
              <w:noProof/>
              <w:sz w:val="21"/>
              <w:szCs w:val="22"/>
            </w:rPr>
          </w:pPr>
          <w:del w:id="129" w:author="kenken K" w:date="2021-05-08T20:43:00Z">
            <w:r w:rsidDel="00934FC5">
              <w:rPr>
                <w:noProof/>
              </w:rPr>
              <w:fldChar w:fldCharType="begin"/>
            </w:r>
            <w:r w:rsidDel="00934FC5">
              <w:rPr>
                <w:noProof/>
              </w:rPr>
              <w:delInstrText xml:space="preserve"> HYPERLINK \l "_Toc534877612" </w:delInstrText>
            </w:r>
            <w:r w:rsidDel="00934FC5">
              <w:rPr>
                <w:noProof/>
              </w:rPr>
              <w:fldChar w:fldCharType="separate"/>
            </w:r>
          </w:del>
          <w:ins w:id="130"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31" w:author="kenken K" w:date="2021-05-08T20:43:00Z">
            <w:r w:rsidR="00187308" w:rsidRPr="004E4903" w:rsidDel="00934FC5">
              <w:rPr>
                <w:rStyle w:val="a8"/>
                <w:rFonts w:ascii="仿宋" w:eastAsia="仿宋" w:hAnsi="仿宋" w:hint="eastAsia"/>
                <w:noProof/>
              </w:rPr>
              <w:delText>五、 其他</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_Toc534877612 \h </w:delInstrText>
            </w:r>
            <w:r w:rsidR="00187308" w:rsidDel="00934FC5">
              <w:rPr>
                <w:noProof/>
                <w:webHidden/>
              </w:rPr>
            </w:r>
            <w:r w:rsidR="00187308" w:rsidDel="00934FC5">
              <w:rPr>
                <w:noProof/>
                <w:webHidden/>
              </w:rPr>
              <w:fldChar w:fldCharType="separate"/>
            </w:r>
            <w:r w:rsidR="00187308" w:rsidDel="00934FC5">
              <w:rPr>
                <w:noProof/>
                <w:webHidden/>
              </w:rPr>
              <w:delText>1</w:delText>
            </w:r>
            <w:r w:rsidR="00187308" w:rsidDel="00934FC5">
              <w:rPr>
                <w:noProof/>
                <w:webHidden/>
              </w:rPr>
              <w:fldChar w:fldCharType="end"/>
            </w:r>
            <w:r w:rsidDel="00934FC5">
              <w:rPr>
                <w:noProof/>
              </w:rPr>
              <w:fldChar w:fldCharType="end"/>
            </w:r>
          </w:del>
        </w:p>
        <w:p w14:paraId="66D621BC" w14:textId="154F1E4E" w:rsidR="00187308" w:rsidDel="00934FC5" w:rsidRDefault="009E648D">
          <w:pPr>
            <w:pStyle w:val="TOC2"/>
            <w:tabs>
              <w:tab w:val="right" w:leader="dot" w:pos="8296"/>
            </w:tabs>
            <w:ind w:left="480" w:firstLine="480"/>
            <w:rPr>
              <w:del w:id="132" w:author="kenken K" w:date="2021-05-08T20:43:00Z"/>
              <w:rFonts w:asciiTheme="minorHAnsi" w:eastAsiaTheme="minorEastAsia" w:hAnsiTheme="minorHAnsi" w:cstheme="minorBidi"/>
              <w:noProof/>
              <w:sz w:val="21"/>
              <w:szCs w:val="22"/>
            </w:rPr>
          </w:pPr>
          <w:del w:id="133" w:author="kenken K" w:date="2021-05-08T20:43:00Z">
            <w:r w:rsidDel="00934FC5">
              <w:rPr>
                <w:noProof/>
              </w:rPr>
              <w:fldChar w:fldCharType="begin"/>
            </w:r>
            <w:r w:rsidDel="00934FC5">
              <w:rPr>
                <w:noProof/>
              </w:rPr>
              <w:delInstrText xml:space="preserve"> HYPERLINK \l "_Toc534877613" </w:delInstrText>
            </w:r>
            <w:r w:rsidDel="00934FC5">
              <w:rPr>
                <w:noProof/>
              </w:rPr>
              <w:fldChar w:fldCharType="separate"/>
            </w:r>
          </w:del>
          <w:ins w:id="134"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35" w:author="kenken K" w:date="2021-05-08T20:43:00Z">
            <w:r w:rsidR="00187308" w:rsidRPr="004E4903" w:rsidDel="00934FC5">
              <w:rPr>
                <w:rStyle w:val="a8"/>
                <w:rFonts w:ascii="仿宋" w:eastAsia="仿宋" w:hAnsi="仿宋" w:hint="eastAsia"/>
                <w:noProof/>
              </w:rPr>
              <w:delText>六、 术语及缩略语定义</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_Toc534877613 \h </w:delInstrText>
            </w:r>
            <w:r w:rsidR="00187308" w:rsidDel="00934FC5">
              <w:rPr>
                <w:noProof/>
                <w:webHidden/>
              </w:rPr>
            </w:r>
            <w:r w:rsidR="00187308" w:rsidDel="00934FC5">
              <w:rPr>
                <w:noProof/>
                <w:webHidden/>
              </w:rPr>
              <w:fldChar w:fldCharType="separate"/>
            </w:r>
            <w:r w:rsidR="00187308" w:rsidDel="00934FC5">
              <w:rPr>
                <w:noProof/>
                <w:webHidden/>
              </w:rPr>
              <w:delText>1</w:delText>
            </w:r>
            <w:r w:rsidR="00187308" w:rsidDel="00934FC5">
              <w:rPr>
                <w:noProof/>
                <w:webHidden/>
              </w:rPr>
              <w:fldChar w:fldCharType="end"/>
            </w:r>
            <w:r w:rsidDel="00934FC5">
              <w:rPr>
                <w:noProof/>
              </w:rPr>
              <w:fldChar w:fldCharType="end"/>
            </w:r>
          </w:del>
        </w:p>
        <w:p w14:paraId="3FD90502" w14:textId="169A1246" w:rsidR="00187308" w:rsidDel="00934FC5" w:rsidRDefault="009E648D">
          <w:pPr>
            <w:pStyle w:val="TOC1"/>
            <w:tabs>
              <w:tab w:val="right" w:leader="dot" w:pos="8296"/>
            </w:tabs>
            <w:ind w:firstLine="480"/>
            <w:rPr>
              <w:del w:id="136" w:author="kenken K" w:date="2021-05-08T20:43:00Z"/>
              <w:rFonts w:asciiTheme="minorHAnsi" w:eastAsiaTheme="minorEastAsia" w:hAnsiTheme="minorHAnsi" w:cstheme="minorBidi"/>
              <w:noProof/>
              <w:sz w:val="21"/>
              <w:szCs w:val="22"/>
            </w:rPr>
          </w:pPr>
          <w:del w:id="137" w:author="kenken K" w:date="2021-05-08T20:43:00Z">
            <w:r w:rsidDel="00934FC5">
              <w:rPr>
                <w:noProof/>
              </w:rPr>
              <w:fldChar w:fldCharType="begin"/>
            </w:r>
            <w:r w:rsidDel="00934FC5">
              <w:rPr>
                <w:noProof/>
              </w:rPr>
              <w:delInstrText xml:space="preserve"> HYPERLINK \l "_Toc534877614" </w:delInstrText>
            </w:r>
            <w:r w:rsidDel="00934FC5">
              <w:rPr>
                <w:noProof/>
              </w:rPr>
              <w:fldChar w:fldCharType="separate"/>
            </w:r>
          </w:del>
          <w:ins w:id="138"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39" w:author="kenken K" w:date="2021-05-08T20:43:00Z">
            <w:r w:rsidR="00187308" w:rsidRPr="004E4903" w:rsidDel="00934FC5">
              <w:rPr>
                <w:rStyle w:val="a8"/>
                <w:rFonts w:ascii="仿宋_GB2312" w:hAnsi="仿宋" w:hint="eastAsia"/>
                <w:noProof/>
              </w:rPr>
              <w:delText>第二章</w:delText>
            </w:r>
            <w:r w:rsidR="00187308" w:rsidRPr="004E4903" w:rsidDel="00934FC5">
              <w:rPr>
                <w:rStyle w:val="a8"/>
                <w:rFonts w:ascii="仿宋" w:eastAsia="仿宋" w:hAnsi="仿宋" w:hint="eastAsia"/>
                <w:noProof/>
              </w:rPr>
              <w:delText xml:space="preserve"> 测试环境</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_Toc534877614 \h </w:delInstrText>
            </w:r>
            <w:r w:rsidR="00187308" w:rsidDel="00934FC5">
              <w:rPr>
                <w:noProof/>
                <w:webHidden/>
              </w:rPr>
            </w:r>
            <w:r w:rsidR="00187308" w:rsidDel="00934FC5">
              <w:rPr>
                <w:noProof/>
                <w:webHidden/>
              </w:rPr>
              <w:fldChar w:fldCharType="separate"/>
            </w:r>
            <w:r w:rsidR="00187308" w:rsidDel="00934FC5">
              <w:rPr>
                <w:noProof/>
                <w:webHidden/>
              </w:rPr>
              <w:delText>2</w:delText>
            </w:r>
            <w:r w:rsidR="00187308" w:rsidDel="00934FC5">
              <w:rPr>
                <w:noProof/>
                <w:webHidden/>
              </w:rPr>
              <w:fldChar w:fldCharType="end"/>
            </w:r>
            <w:r w:rsidDel="00934FC5">
              <w:rPr>
                <w:noProof/>
              </w:rPr>
              <w:fldChar w:fldCharType="end"/>
            </w:r>
          </w:del>
        </w:p>
        <w:p w14:paraId="03A20428" w14:textId="51C45385" w:rsidR="00187308" w:rsidDel="00934FC5" w:rsidRDefault="009E648D">
          <w:pPr>
            <w:pStyle w:val="TOC2"/>
            <w:tabs>
              <w:tab w:val="right" w:leader="dot" w:pos="8296"/>
            </w:tabs>
            <w:ind w:left="480" w:firstLine="480"/>
            <w:rPr>
              <w:del w:id="140" w:author="kenken K" w:date="2021-05-08T20:43:00Z"/>
              <w:rFonts w:asciiTheme="minorHAnsi" w:eastAsiaTheme="minorEastAsia" w:hAnsiTheme="minorHAnsi" w:cstheme="minorBidi"/>
              <w:noProof/>
              <w:sz w:val="21"/>
              <w:szCs w:val="22"/>
            </w:rPr>
          </w:pPr>
          <w:del w:id="141" w:author="kenken K" w:date="2021-05-08T20:43:00Z">
            <w:r w:rsidDel="00934FC5">
              <w:rPr>
                <w:noProof/>
              </w:rPr>
              <w:fldChar w:fldCharType="begin"/>
            </w:r>
            <w:r w:rsidDel="00934FC5">
              <w:rPr>
                <w:noProof/>
              </w:rPr>
              <w:delInstrText xml:space="preserve"> HYPERLINK \l "_Toc534877615" </w:delInstrText>
            </w:r>
            <w:r w:rsidDel="00934FC5">
              <w:rPr>
                <w:noProof/>
              </w:rPr>
              <w:fldChar w:fldCharType="separate"/>
            </w:r>
          </w:del>
          <w:ins w:id="142"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43" w:author="kenken K" w:date="2021-05-08T20:43:00Z">
            <w:r w:rsidR="00187308" w:rsidRPr="004E4903" w:rsidDel="00934FC5">
              <w:rPr>
                <w:rStyle w:val="a8"/>
                <w:rFonts w:ascii="仿宋" w:eastAsia="仿宋" w:hAnsi="仿宋" w:hint="eastAsia"/>
                <w:noProof/>
              </w:rPr>
              <w:delText>一、 软件环境</w:delText>
            </w:r>
            <w:r w:rsidR="00187308" w:rsidDel="00934FC5">
              <w:rPr>
                <w:noProof/>
                <w:webHidden/>
              </w:rPr>
              <w:tab/>
            </w:r>
            <w:r w:rsidR="00187308" w:rsidDel="00934FC5">
              <w:rPr>
                <w:noProof/>
                <w:webHidden/>
              </w:rPr>
              <w:fldChar w:fldCharType="begin"/>
            </w:r>
            <w:r w:rsidR="00187308" w:rsidDel="00934FC5">
              <w:rPr>
                <w:noProof/>
                <w:webHidden/>
              </w:rPr>
              <w:delInstrText xml:space="preserve"> PAGEREF _Toc534877615 \h </w:delInstrText>
            </w:r>
            <w:r w:rsidR="00187308" w:rsidDel="00934FC5">
              <w:rPr>
                <w:noProof/>
                <w:webHidden/>
              </w:rPr>
            </w:r>
            <w:r w:rsidR="00187308" w:rsidDel="00934FC5">
              <w:rPr>
                <w:noProof/>
                <w:webHidden/>
              </w:rPr>
              <w:fldChar w:fldCharType="separate"/>
            </w:r>
            <w:r w:rsidR="00187308" w:rsidDel="00934FC5">
              <w:rPr>
                <w:noProof/>
                <w:webHidden/>
              </w:rPr>
              <w:delText>2</w:delText>
            </w:r>
            <w:r w:rsidR="00187308" w:rsidDel="00934FC5">
              <w:rPr>
                <w:noProof/>
                <w:webHidden/>
              </w:rPr>
              <w:fldChar w:fldCharType="end"/>
            </w:r>
            <w:r w:rsidDel="00934FC5">
              <w:rPr>
                <w:noProof/>
              </w:rPr>
              <w:fldChar w:fldCharType="end"/>
            </w:r>
          </w:del>
        </w:p>
        <w:p w14:paraId="7986319E" w14:textId="652EA22B" w:rsidR="00187308" w:rsidDel="00934FC5" w:rsidRDefault="009E648D">
          <w:pPr>
            <w:pStyle w:val="TOC2"/>
            <w:tabs>
              <w:tab w:val="right" w:leader="dot" w:pos="8296"/>
            </w:tabs>
            <w:ind w:left="480" w:firstLine="480"/>
            <w:rPr>
              <w:del w:id="144" w:author="kenken K" w:date="2021-05-08T20:43:00Z"/>
              <w:rFonts w:asciiTheme="minorHAnsi" w:eastAsiaTheme="minorEastAsia" w:hAnsiTheme="minorHAnsi" w:cstheme="minorBidi"/>
              <w:noProof/>
              <w:sz w:val="21"/>
              <w:szCs w:val="22"/>
            </w:rPr>
          </w:pPr>
          <w:del w:id="145" w:author="kenken K" w:date="2021-05-08T20:43:00Z">
            <w:r w:rsidDel="00934FC5">
              <w:rPr>
                <w:noProof/>
              </w:rPr>
              <w:fldChar w:fldCharType="begin"/>
            </w:r>
            <w:r w:rsidDel="00934FC5">
              <w:rPr>
                <w:noProof/>
              </w:rPr>
              <w:delInstrText xml:space="preserve"> HYPERLINK \l "_Toc534877616" </w:delInstrText>
            </w:r>
            <w:r w:rsidDel="00934FC5">
              <w:rPr>
                <w:noProof/>
              </w:rPr>
              <w:fldChar w:fldCharType="separate"/>
            </w:r>
          </w:del>
          <w:ins w:id="146"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47" w:author="kenken K" w:date="2021-05-08T20:43:00Z">
            <w:r w:rsidR="00187308" w:rsidRPr="004E4903" w:rsidDel="00934FC5">
              <w:rPr>
                <w:rStyle w:val="a8"/>
                <w:rFonts w:ascii="仿宋" w:eastAsia="仿宋" w:hAnsi="仿宋" w:hint="eastAsia"/>
                <w:noProof/>
              </w:rPr>
              <w:delText>二、 硬件环境</w:delText>
            </w:r>
            <w:r w:rsidR="00187308" w:rsidDel="00934FC5">
              <w:rPr>
                <w:noProof/>
                <w:webHidden/>
              </w:rPr>
              <w:tab/>
            </w:r>
            <w:r w:rsidR="005A37B4" w:rsidDel="00934FC5">
              <w:rPr>
                <w:noProof/>
                <w:webHidden/>
              </w:rPr>
              <w:delText>2</w:delText>
            </w:r>
            <w:r w:rsidDel="00934FC5">
              <w:rPr>
                <w:noProof/>
              </w:rPr>
              <w:fldChar w:fldCharType="end"/>
            </w:r>
          </w:del>
        </w:p>
        <w:p w14:paraId="7457FB92" w14:textId="0C3D68C0" w:rsidR="00187308" w:rsidDel="00934FC5" w:rsidRDefault="009E648D">
          <w:pPr>
            <w:pStyle w:val="TOC2"/>
            <w:tabs>
              <w:tab w:val="right" w:leader="dot" w:pos="8296"/>
            </w:tabs>
            <w:ind w:left="480" w:firstLine="480"/>
            <w:rPr>
              <w:del w:id="148" w:author="kenken K" w:date="2021-05-08T20:43:00Z"/>
              <w:rFonts w:asciiTheme="minorHAnsi" w:eastAsiaTheme="minorEastAsia" w:hAnsiTheme="minorHAnsi" w:cstheme="minorBidi"/>
              <w:noProof/>
              <w:sz w:val="21"/>
              <w:szCs w:val="22"/>
            </w:rPr>
          </w:pPr>
          <w:del w:id="149" w:author="kenken K" w:date="2021-05-08T20:43:00Z">
            <w:r w:rsidDel="00934FC5">
              <w:rPr>
                <w:noProof/>
              </w:rPr>
              <w:fldChar w:fldCharType="begin"/>
            </w:r>
            <w:r w:rsidDel="00934FC5">
              <w:rPr>
                <w:noProof/>
              </w:rPr>
              <w:delInstrText xml:space="preserve"> HYPERLINK \l "_Toc534877618" </w:delInstrText>
            </w:r>
            <w:r w:rsidDel="00934FC5">
              <w:rPr>
                <w:noProof/>
              </w:rPr>
              <w:fldChar w:fldCharType="separate"/>
            </w:r>
          </w:del>
          <w:ins w:id="150"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51" w:author="kenken K" w:date="2021-05-08T20:43:00Z">
            <w:r w:rsidR="005A37B4" w:rsidDel="00934FC5">
              <w:rPr>
                <w:rStyle w:val="a8"/>
                <w:rFonts w:ascii="仿宋" w:eastAsia="仿宋" w:hAnsi="仿宋" w:hint="eastAsia"/>
                <w:noProof/>
              </w:rPr>
              <w:delText>三</w:delText>
            </w:r>
            <w:r w:rsidR="00187308" w:rsidRPr="004E4903" w:rsidDel="00934FC5">
              <w:rPr>
                <w:rStyle w:val="a8"/>
                <w:rFonts w:ascii="仿宋" w:eastAsia="仿宋" w:hAnsi="仿宋" w:hint="eastAsia"/>
                <w:noProof/>
              </w:rPr>
              <w:delText>、 测试组织及人员</w:delText>
            </w:r>
            <w:r w:rsidR="00187308" w:rsidDel="00934FC5">
              <w:rPr>
                <w:noProof/>
                <w:webHidden/>
              </w:rPr>
              <w:tab/>
            </w:r>
            <w:r w:rsidR="005A37B4" w:rsidDel="00934FC5">
              <w:rPr>
                <w:noProof/>
                <w:webHidden/>
              </w:rPr>
              <w:delText>2</w:delText>
            </w:r>
            <w:r w:rsidDel="00934FC5">
              <w:rPr>
                <w:noProof/>
              </w:rPr>
              <w:fldChar w:fldCharType="end"/>
            </w:r>
          </w:del>
        </w:p>
        <w:p w14:paraId="6E5AF8F0" w14:textId="294974B2" w:rsidR="00187308" w:rsidDel="00934FC5" w:rsidRDefault="009E648D">
          <w:pPr>
            <w:pStyle w:val="TOC1"/>
            <w:tabs>
              <w:tab w:val="right" w:leader="dot" w:pos="8296"/>
            </w:tabs>
            <w:ind w:firstLine="480"/>
            <w:rPr>
              <w:del w:id="152" w:author="kenken K" w:date="2021-05-08T20:43:00Z"/>
              <w:rFonts w:asciiTheme="minorHAnsi" w:eastAsiaTheme="minorEastAsia" w:hAnsiTheme="minorHAnsi" w:cstheme="minorBidi"/>
              <w:noProof/>
              <w:sz w:val="21"/>
              <w:szCs w:val="22"/>
            </w:rPr>
          </w:pPr>
          <w:del w:id="153" w:author="kenken K" w:date="2021-05-08T20:43:00Z">
            <w:r w:rsidDel="00934FC5">
              <w:rPr>
                <w:noProof/>
              </w:rPr>
              <w:fldChar w:fldCharType="begin"/>
            </w:r>
            <w:r w:rsidDel="00934FC5">
              <w:rPr>
                <w:noProof/>
              </w:rPr>
              <w:delInstrText xml:space="preserve"> HYPERLINK \l "_Toc534877619" </w:delInstrText>
            </w:r>
            <w:r w:rsidDel="00934FC5">
              <w:rPr>
                <w:noProof/>
              </w:rPr>
              <w:fldChar w:fldCharType="separate"/>
            </w:r>
          </w:del>
          <w:ins w:id="154"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55" w:author="kenken K" w:date="2021-05-08T20:43:00Z">
            <w:r w:rsidR="00187308" w:rsidRPr="004E4903" w:rsidDel="00934FC5">
              <w:rPr>
                <w:rStyle w:val="a8"/>
                <w:rFonts w:ascii="仿宋_GB2312" w:hAnsi="仿宋" w:hint="eastAsia"/>
                <w:noProof/>
              </w:rPr>
              <w:delText>第三章</w:delText>
            </w:r>
            <w:r w:rsidR="00187308" w:rsidRPr="004E4903" w:rsidDel="00934FC5">
              <w:rPr>
                <w:rStyle w:val="a8"/>
                <w:rFonts w:ascii="仿宋" w:eastAsia="仿宋" w:hAnsi="仿宋" w:hint="eastAsia"/>
                <w:noProof/>
              </w:rPr>
              <w:delText xml:space="preserve"> 测试方案</w:delText>
            </w:r>
            <w:r w:rsidR="00187308" w:rsidDel="00934FC5">
              <w:rPr>
                <w:noProof/>
                <w:webHidden/>
              </w:rPr>
              <w:tab/>
            </w:r>
            <w:r w:rsidR="005A37B4" w:rsidDel="00934FC5">
              <w:rPr>
                <w:noProof/>
                <w:webHidden/>
              </w:rPr>
              <w:delText>2</w:delText>
            </w:r>
            <w:r w:rsidDel="00934FC5">
              <w:rPr>
                <w:noProof/>
              </w:rPr>
              <w:fldChar w:fldCharType="end"/>
            </w:r>
          </w:del>
        </w:p>
        <w:p w14:paraId="330CF46B" w14:textId="042F10E4" w:rsidR="00187308" w:rsidDel="00934FC5" w:rsidRDefault="009E648D">
          <w:pPr>
            <w:pStyle w:val="TOC2"/>
            <w:tabs>
              <w:tab w:val="right" w:leader="dot" w:pos="8296"/>
            </w:tabs>
            <w:ind w:left="480" w:firstLine="480"/>
            <w:rPr>
              <w:del w:id="156" w:author="kenken K" w:date="2021-05-08T20:43:00Z"/>
              <w:rFonts w:asciiTheme="minorHAnsi" w:eastAsiaTheme="minorEastAsia" w:hAnsiTheme="minorHAnsi" w:cstheme="minorBidi"/>
              <w:noProof/>
              <w:sz w:val="21"/>
              <w:szCs w:val="22"/>
            </w:rPr>
          </w:pPr>
          <w:del w:id="157" w:author="kenken K" w:date="2021-05-08T20:43:00Z">
            <w:r w:rsidDel="00934FC5">
              <w:rPr>
                <w:noProof/>
              </w:rPr>
              <w:fldChar w:fldCharType="begin"/>
            </w:r>
            <w:r w:rsidDel="00934FC5">
              <w:rPr>
                <w:noProof/>
              </w:rPr>
              <w:delInstrText xml:space="preserve"> HYPERLINK \l "_Toc534877620" </w:delInstrText>
            </w:r>
            <w:r w:rsidDel="00934FC5">
              <w:rPr>
                <w:noProof/>
              </w:rPr>
              <w:fldChar w:fldCharType="separate"/>
            </w:r>
          </w:del>
          <w:ins w:id="158"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59" w:author="kenken K" w:date="2021-05-08T20:43:00Z">
            <w:r w:rsidR="00187308" w:rsidRPr="004E4903" w:rsidDel="00934FC5">
              <w:rPr>
                <w:rStyle w:val="a8"/>
                <w:rFonts w:ascii="仿宋" w:eastAsia="仿宋" w:hAnsi="仿宋" w:hint="eastAsia"/>
                <w:noProof/>
              </w:rPr>
              <w:delText>一、 测试技术要求和测试方法</w:delText>
            </w:r>
            <w:r w:rsidR="00187308" w:rsidDel="00934FC5">
              <w:rPr>
                <w:noProof/>
                <w:webHidden/>
              </w:rPr>
              <w:tab/>
            </w:r>
            <w:r w:rsidR="005A37B4" w:rsidDel="00934FC5">
              <w:rPr>
                <w:noProof/>
                <w:webHidden/>
              </w:rPr>
              <w:delText>2</w:delText>
            </w:r>
            <w:r w:rsidDel="00934FC5">
              <w:rPr>
                <w:noProof/>
              </w:rPr>
              <w:fldChar w:fldCharType="end"/>
            </w:r>
          </w:del>
        </w:p>
        <w:p w14:paraId="13096FA3" w14:textId="64FCAFD9" w:rsidR="00187308" w:rsidDel="00934FC5" w:rsidRDefault="009E648D">
          <w:pPr>
            <w:pStyle w:val="TOC3"/>
            <w:tabs>
              <w:tab w:val="left" w:pos="2010"/>
              <w:tab w:val="right" w:leader="dot" w:pos="8296"/>
            </w:tabs>
            <w:ind w:left="960" w:firstLine="480"/>
            <w:rPr>
              <w:del w:id="160" w:author="kenken K" w:date="2021-05-08T20:43:00Z"/>
              <w:rFonts w:asciiTheme="minorHAnsi" w:eastAsiaTheme="minorEastAsia" w:hAnsiTheme="minorHAnsi" w:cstheme="minorBidi"/>
              <w:noProof/>
              <w:sz w:val="21"/>
              <w:szCs w:val="22"/>
            </w:rPr>
          </w:pPr>
          <w:del w:id="161" w:author="kenken K" w:date="2021-05-08T20:43:00Z">
            <w:r w:rsidDel="00934FC5">
              <w:rPr>
                <w:noProof/>
              </w:rPr>
              <w:fldChar w:fldCharType="begin"/>
            </w:r>
            <w:r w:rsidDel="00934FC5">
              <w:rPr>
                <w:noProof/>
              </w:rPr>
              <w:delInstrText xml:space="preserve"> HYPERLINK \l "_Toc534877621" </w:delInstrText>
            </w:r>
            <w:r w:rsidDel="00934FC5">
              <w:rPr>
                <w:noProof/>
              </w:rPr>
              <w:fldChar w:fldCharType="separate"/>
            </w:r>
          </w:del>
          <w:ins w:id="162"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63" w:author="kenken K" w:date="2021-05-08T20:43:00Z">
            <w:r w:rsidR="00187308" w:rsidRPr="004E4903" w:rsidDel="00934FC5">
              <w:rPr>
                <w:rStyle w:val="a8"/>
                <w:rFonts w:ascii="仿宋" w:eastAsia="仿宋" w:hAnsi="仿宋" w:hint="eastAsia"/>
                <w:noProof/>
              </w:rPr>
              <w:delText>(一)</w:delText>
            </w:r>
            <w:r w:rsidR="00187308" w:rsidDel="00934FC5">
              <w:rPr>
                <w:rFonts w:asciiTheme="minorHAnsi" w:eastAsiaTheme="minorEastAsia" w:hAnsiTheme="minorHAnsi" w:cstheme="minorBidi"/>
                <w:noProof/>
                <w:sz w:val="21"/>
                <w:szCs w:val="22"/>
              </w:rPr>
              <w:tab/>
            </w:r>
            <w:r w:rsidR="00187308" w:rsidRPr="004E4903" w:rsidDel="00934FC5">
              <w:rPr>
                <w:rStyle w:val="a8"/>
                <w:rFonts w:ascii="仿宋" w:eastAsia="仿宋" w:hAnsi="仿宋" w:hint="eastAsia"/>
                <w:noProof/>
              </w:rPr>
              <w:delText>功能测试</w:delText>
            </w:r>
            <w:r w:rsidR="00187308" w:rsidDel="00934FC5">
              <w:rPr>
                <w:noProof/>
                <w:webHidden/>
              </w:rPr>
              <w:tab/>
            </w:r>
            <w:r w:rsidR="005A37B4" w:rsidDel="00934FC5">
              <w:rPr>
                <w:noProof/>
                <w:webHidden/>
              </w:rPr>
              <w:delText>2</w:delText>
            </w:r>
            <w:r w:rsidDel="00934FC5">
              <w:rPr>
                <w:noProof/>
              </w:rPr>
              <w:fldChar w:fldCharType="end"/>
            </w:r>
          </w:del>
        </w:p>
        <w:p w14:paraId="3ECC8EC7" w14:textId="22DB8AD7" w:rsidR="00187308" w:rsidDel="00934FC5" w:rsidRDefault="009E648D">
          <w:pPr>
            <w:pStyle w:val="TOC3"/>
            <w:tabs>
              <w:tab w:val="left" w:pos="2010"/>
              <w:tab w:val="right" w:leader="dot" w:pos="8296"/>
            </w:tabs>
            <w:ind w:left="960" w:firstLine="480"/>
            <w:rPr>
              <w:del w:id="164" w:author="kenken K" w:date="2021-05-08T20:43:00Z"/>
              <w:rFonts w:asciiTheme="minorHAnsi" w:eastAsiaTheme="minorEastAsia" w:hAnsiTheme="minorHAnsi" w:cstheme="minorBidi"/>
              <w:noProof/>
              <w:sz w:val="21"/>
              <w:szCs w:val="22"/>
            </w:rPr>
          </w:pPr>
          <w:del w:id="165" w:author="kenken K" w:date="2021-05-08T20:43:00Z">
            <w:r w:rsidDel="00934FC5">
              <w:rPr>
                <w:noProof/>
              </w:rPr>
              <w:fldChar w:fldCharType="begin"/>
            </w:r>
            <w:r w:rsidDel="00934FC5">
              <w:rPr>
                <w:noProof/>
              </w:rPr>
              <w:delInstrText xml:space="preserve"> HYPERLINK \l "_Toc534877624" </w:delInstrText>
            </w:r>
            <w:r w:rsidDel="00934FC5">
              <w:rPr>
                <w:noProof/>
              </w:rPr>
              <w:fldChar w:fldCharType="separate"/>
            </w:r>
          </w:del>
          <w:ins w:id="166"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67" w:author="kenken K" w:date="2021-05-08T20:43:00Z">
            <w:r w:rsidR="00187308" w:rsidRPr="004E4903" w:rsidDel="00934FC5">
              <w:rPr>
                <w:rStyle w:val="a8"/>
                <w:rFonts w:ascii="仿宋" w:eastAsia="仿宋" w:hAnsi="仿宋" w:hint="eastAsia"/>
                <w:noProof/>
              </w:rPr>
              <w:delText>(</w:delText>
            </w:r>
            <w:r w:rsidR="00DD3FA1" w:rsidDel="00934FC5">
              <w:rPr>
                <w:rStyle w:val="a8"/>
                <w:rFonts w:ascii="仿宋" w:eastAsia="仿宋" w:hAnsi="仿宋" w:hint="eastAsia"/>
                <w:noProof/>
              </w:rPr>
              <w:delText>二</w:delText>
            </w:r>
            <w:r w:rsidR="00187308" w:rsidRPr="004E4903" w:rsidDel="00934FC5">
              <w:rPr>
                <w:rStyle w:val="a8"/>
                <w:rFonts w:ascii="仿宋" w:eastAsia="仿宋" w:hAnsi="仿宋" w:hint="eastAsia"/>
                <w:noProof/>
              </w:rPr>
              <w:delText>)</w:delText>
            </w:r>
            <w:r w:rsidR="00187308" w:rsidDel="00934FC5">
              <w:rPr>
                <w:rFonts w:asciiTheme="minorHAnsi" w:eastAsiaTheme="minorEastAsia" w:hAnsiTheme="minorHAnsi" w:cstheme="minorBidi"/>
                <w:noProof/>
                <w:sz w:val="21"/>
                <w:szCs w:val="22"/>
              </w:rPr>
              <w:tab/>
            </w:r>
            <w:r w:rsidR="00187308" w:rsidRPr="004E4903" w:rsidDel="00934FC5">
              <w:rPr>
                <w:rStyle w:val="a8"/>
                <w:rFonts w:ascii="仿宋" w:eastAsia="仿宋" w:hAnsi="仿宋" w:hint="eastAsia"/>
                <w:noProof/>
              </w:rPr>
              <w:delText>安全性测试</w:delText>
            </w:r>
            <w:r w:rsidR="00187308" w:rsidDel="00934FC5">
              <w:rPr>
                <w:noProof/>
                <w:webHidden/>
              </w:rPr>
              <w:tab/>
            </w:r>
            <w:r w:rsidR="005A37B4" w:rsidDel="00934FC5">
              <w:rPr>
                <w:noProof/>
                <w:webHidden/>
              </w:rPr>
              <w:delText>3</w:delText>
            </w:r>
            <w:r w:rsidDel="00934FC5">
              <w:rPr>
                <w:noProof/>
              </w:rPr>
              <w:fldChar w:fldCharType="end"/>
            </w:r>
          </w:del>
        </w:p>
        <w:p w14:paraId="488E4581" w14:textId="13C22350" w:rsidR="00187308" w:rsidDel="00934FC5" w:rsidRDefault="009E648D">
          <w:pPr>
            <w:pStyle w:val="TOC3"/>
            <w:tabs>
              <w:tab w:val="left" w:pos="2010"/>
              <w:tab w:val="right" w:leader="dot" w:pos="8296"/>
            </w:tabs>
            <w:ind w:left="960" w:firstLine="480"/>
            <w:rPr>
              <w:del w:id="168" w:author="kenken K" w:date="2021-05-08T20:43:00Z"/>
              <w:rFonts w:asciiTheme="minorHAnsi" w:eastAsiaTheme="minorEastAsia" w:hAnsiTheme="minorHAnsi" w:cstheme="minorBidi"/>
              <w:noProof/>
              <w:sz w:val="21"/>
              <w:szCs w:val="22"/>
            </w:rPr>
          </w:pPr>
          <w:del w:id="169" w:author="kenken K" w:date="2021-05-08T20:43:00Z">
            <w:r w:rsidDel="00934FC5">
              <w:rPr>
                <w:noProof/>
              </w:rPr>
              <w:fldChar w:fldCharType="begin"/>
            </w:r>
            <w:r w:rsidDel="00934FC5">
              <w:rPr>
                <w:noProof/>
              </w:rPr>
              <w:delInstrText xml:space="preserve"> HYPERLINK \l "_Toc534877625" </w:delInstrText>
            </w:r>
            <w:r w:rsidDel="00934FC5">
              <w:rPr>
                <w:noProof/>
              </w:rPr>
              <w:fldChar w:fldCharType="separate"/>
            </w:r>
          </w:del>
          <w:ins w:id="170"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71" w:author="kenken K" w:date="2021-05-08T20:43:00Z">
            <w:r w:rsidR="00187308" w:rsidRPr="004E4903" w:rsidDel="00934FC5">
              <w:rPr>
                <w:rStyle w:val="a8"/>
                <w:rFonts w:ascii="仿宋" w:eastAsia="仿宋" w:hAnsi="仿宋" w:hint="eastAsia"/>
                <w:noProof/>
              </w:rPr>
              <w:delText>(</w:delText>
            </w:r>
            <w:r w:rsidR="00DD3FA1" w:rsidDel="00934FC5">
              <w:rPr>
                <w:rStyle w:val="a8"/>
                <w:rFonts w:ascii="仿宋" w:eastAsia="仿宋" w:hAnsi="仿宋" w:hint="eastAsia"/>
                <w:noProof/>
              </w:rPr>
              <w:delText>三</w:delText>
            </w:r>
            <w:r w:rsidR="00187308" w:rsidRPr="004E4903" w:rsidDel="00934FC5">
              <w:rPr>
                <w:rStyle w:val="a8"/>
                <w:rFonts w:ascii="仿宋" w:eastAsia="仿宋" w:hAnsi="仿宋" w:hint="eastAsia"/>
                <w:noProof/>
              </w:rPr>
              <w:delText>)</w:delText>
            </w:r>
            <w:r w:rsidR="00187308" w:rsidDel="00934FC5">
              <w:rPr>
                <w:rFonts w:asciiTheme="minorHAnsi" w:eastAsiaTheme="minorEastAsia" w:hAnsiTheme="minorHAnsi" w:cstheme="minorBidi"/>
                <w:noProof/>
                <w:sz w:val="21"/>
                <w:szCs w:val="22"/>
              </w:rPr>
              <w:tab/>
            </w:r>
            <w:r w:rsidR="00187308" w:rsidRPr="004E4903" w:rsidDel="00934FC5">
              <w:rPr>
                <w:rStyle w:val="a8"/>
                <w:rFonts w:ascii="仿宋" w:eastAsia="仿宋" w:hAnsi="仿宋" w:hint="eastAsia"/>
                <w:noProof/>
              </w:rPr>
              <w:delText>兼容性测试</w:delText>
            </w:r>
            <w:r w:rsidR="00187308" w:rsidDel="00934FC5">
              <w:rPr>
                <w:noProof/>
                <w:webHidden/>
              </w:rPr>
              <w:tab/>
            </w:r>
            <w:r w:rsidR="00866AC0" w:rsidDel="00934FC5">
              <w:rPr>
                <w:noProof/>
                <w:webHidden/>
              </w:rPr>
              <w:delText>3</w:delText>
            </w:r>
            <w:r w:rsidDel="00934FC5">
              <w:rPr>
                <w:noProof/>
              </w:rPr>
              <w:fldChar w:fldCharType="end"/>
            </w:r>
          </w:del>
        </w:p>
        <w:p w14:paraId="150D3E35" w14:textId="14CB04C9" w:rsidR="00187308" w:rsidDel="00934FC5" w:rsidRDefault="009E648D">
          <w:pPr>
            <w:pStyle w:val="TOC3"/>
            <w:tabs>
              <w:tab w:val="left" w:pos="2010"/>
              <w:tab w:val="right" w:leader="dot" w:pos="8296"/>
            </w:tabs>
            <w:ind w:left="960" w:firstLine="480"/>
            <w:rPr>
              <w:del w:id="172" w:author="kenken K" w:date="2021-05-08T20:43:00Z"/>
              <w:rFonts w:asciiTheme="minorHAnsi" w:eastAsiaTheme="minorEastAsia" w:hAnsiTheme="minorHAnsi" w:cstheme="minorBidi"/>
              <w:noProof/>
              <w:sz w:val="21"/>
              <w:szCs w:val="22"/>
            </w:rPr>
          </w:pPr>
          <w:del w:id="173" w:author="kenken K" w:date="2021-05-08T20:43:00Z">
            <w:r w:rsidDel="00934FC5">
              <w:rPr>
                <w:noProof/>
              </w:rPr>
              <w:fldChar w:fldCharType="begin"/>
            </w:r>
            <w:r w:rsidDel="00934FC5">
              <w:rPr>
                <w:noProof/>
              </w:rPr>
              <w:delInstrText xml:space="preserve"> HYPERLINK \l "_Toc534877626" </w:delInstrText>
            </w:r>
            <w:r w:rsidDel="00934FC5">
              <w:rPr>
                <w:noProof/>
              </w:rPr>
              <w:fldChar w:fldCharType="separate"/>
            </w:r>
          </w:del>
          <w:ins w:id="174"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75" w:author="kenken K" w:date="2021-05-08T20:43:00Z">
            <w:r w:rsidR="00187308" w:rsidRPr="004E4903" w:rsidDel="00934FC5">
              <w:rPr>
                <w:rStyle w:val="a8"/>
                <w:rFonts w:ascii="仿宋" w:eastAsia="仿宋" w:hAnsi="仿宋" w:hint="eastAsia"/>
                <w:noProof/>
              </w:rPr>
              <w:delText>(</w:delText>
            </w:r>
            <w:r w:rsidR="00DD3FA1" w:rsidDel="00934FC5">
              <w:rPr>
                <w:rStyle w:val="a8"/>
                <w:rFonts w:ascii="仿宋" w:eastAsia="仿宋" w:hAnsi="仿宋" w:hint="eastAsia"/>
                <w:noProof/>
              </w:rPr>
              <w:delText>四</w:delText>
            </w:r>
            <w:r w:rsidR="00187308" w:rsidRPr="004E4903" w:rsidDel="00934FC5">
              <w:rPr>
                <w:rStyle w:val="a8"/>
                <w:rFonts w:ascii="仿宋" w:eastAsia="仿宋" w:hAnsi="仿宋" w:hint="eastAsia"/>
                <w:noProof/>
              </w:rPr>
              <w:delText>)</w:delText>
            </w:r>
            <w:r w:rsidR="00187308" w:rsidDel="00934FC5">
              <w:rPr>
                <w:rFonts w:asciiTheme="minorHAnsi" w:eastAsiaTheme="minorEastAsia" w:hAnsiTheme="minorHAnsi" w:cstheme="minorBidi"/>
                <w:noProof/>
                <w:sz w:val="21"/>
                <w:szCs w:val="22"/>
              </w:rPr>
              <w:tab/>
            </w:r>
            <w:r w:rsidR="00187308" w:rsidRPr="004E4903" w:rsidDel="00934FC5">
              <w:rPr>
                <w:rStyle w:val="a8"/>
                <w:rFonts w:ascii="仿宋" w:eastAsia="仿宋" w:hAnsi="仿宋" w:hint="eastAsia"/>
                <w:noProof/>
              </w:rPr>
              <w:delText>回归测试</w:delText>
            </w:r>
            <w:r w:rsidR="00187308" w:rsidDel="00934FC5">
              <w:rPr>
                <w:noProof/>
                <w:webHidden/>
              </w:rPr>
              <w:tab/>
            </w:r>
            <w:r w:rsidR="00866AC0" w:rsidDel="00934FC5">
              <w:rPr>
                <w:noProof/>
                <w:webHidden/>
              </w:rPr>
              <w:delText>4</w:delText>
            </w:r>
            <w:r w:rsidDel="00934FC5">
              <w:rPr>
                <w:noProof/>
              </w:rPr>
              <w:fldChar w:fldCharType="end"/>
            </w:r>
          </w:del>
        </w:p>
        <w:p w14:paraId="381830A6" w14:textId="088A2CEA" w:rsidR="00187308" w:rsidDel="00934FC5" w:rsidRDefault="009E648D">
          <w:pPr>
            <w:pStyle w:val="TOC2"/>
            <w:tabs>
              <w:tab w:val="right" w:leader="dot" w:pos="8296"/>
            </w:tabs>
            <w:ind w:left="480" w:firstLine="480"/>
            <w:rPr>
              <w:del w:id="176" w:author="kenken K" w:date="2021-05-08T20:43:00Z"/>
              <w:rFonts w:asciiTheme="minorHAnsi" w:eastAsiaTheme="minorEastAsia" w:hAnsiTheme="minorHAnsi" w:cstheme="minorBidi"/>
              <w:noProof/>
              <w:sz w:val="21"/>
              <w:szCs w:val="22"/>
            </w:rPr>
          </w:pPr>
          <w:del w:id="177" w:author="kenken K" w:date="2021-05-08T20:43:00Z">
            <w:r w:rsidDel="00934FC5">
              <w:rPr>
                <w:noProof/>
              </w:rPr>
              <w:fldChar w:fldCharType="begin"/>
            </w:r>
            <w:r w:rsidDel="00934FC5">
              <w:rPr>
                <w:noProof/>
              </w:rPr>
              <w:delInstrText xml:space="preserve"> HYPERLINK \l "_Toc534877627" </w:delInstrText>
            </w:r>
            <w:r w:rsidDel="00934FC5">
              <w:rPr>
                <w:noProof/>
              </w:rPr>
              <w:fldChar w:fldCharType="separate"/>
            </w:r>
          </w:del>
          <w:ins w:id="178"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79" w:author="kenken K" w:date="2021-05-08T20:43:00Z">
            <w:r w:rsidR="00187308" w:rsidRPr="004E4903" w:rsidDel="00934FC5">
              <w:rPr>
                <w:rStyle w:val="a8"/>
                <w:rFonts w:ascii="仿宋" w:eastAsia="仿宋" w:hAnsi="仿宋" w:hint="eastAsia"/>
                <w:noProof/>
              </w:rPr>
              <w:delText>二、 测试评价及通过准则</w:delText>
            </w:r>
            <w:r w:rsidR="00187308" w:rsidDel="00934FC5">
              <w:rPr>
                <w:noProof/>
                <w:webHidden/>
              </w:rPr>
              <w:tab/>
            </w:r>
            <w:r w:rsidR="00866AC0" w:rsidDel="00934FC5">
              <w:rPr>
                <w:noProof/>
                <w:webHidden/>
              </w:rPr>
              <w:delText>4</w:delText>
            </w:r>
            <w:r w:rsidDel="00934FC5">
              <w:rPr>
                <w:noProof/>
              </w:rPr>
              <w:fldChar w:fldCharType="end"/>
            </w:r>
          </w:del>
        </w:p>
        <w:p w14:paraId="130F2F64" w14:textId="1B7EFE42" w:rsidR="00187308" w:rsidDel="00934FC5" w:rsidRDefault="009E648D">
          <w:pPr>
            <w:pStyle w:val="TOC2"/>
            <w:tabs>
              <w:tab w:val="right" w:leader="dot" w:pos="8296"/>
            </w:tabs>
            <w:ind w:left="480" w:firstLine="480"/>
            <w:rPr>
              <w:del w:id="180" w:author="kenken K" w:date="2021-05-08T20:43:00Z"/>
              <w:rFonts w:asciiTheme="minorHAnsi" w:eastAsiaTheme="minorEastAsia" w:hAnsiTheme="minorHAnsi" w:cstheme="minorBidi"/>
              <w:noProof/>
              <w:sz w:val="21"/>
              <w:szCs w:val="22"/>
            </w:rPr>
          </w:pPr>
          <w:del w:id="181" w:author="kenken K" w:date="2021-05-08T20:43:00Z">
            <w:r w:rsidDel="00934FC5">
              <w:rPr>
                <w:noProof/>
              </w:rPr>
              <w:fldChar w:fldCharType="begin"/>
            </w:r>
            <w:r w:rsidDel="00934FC5">
              <w:rPr>
                <w:noProof/>
              </w:rPr>
              <w:delInstrText xml:space="preserve"> HYPERLINK \l "_Toc534877628" </w:delInstrText>
            </w:r>
            <w:r w:rsidDel="00934FC5">
              <w:rPr>
                <w:noProof/>
              </w:rPr>
              <w:fldChar w:fldCharType="separate"/>
            </w:r>
          </w:del>
          <w:ins w:id="182"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83" w:author="kenken K" w:date="2021-05-08T20:43:00Z">
            <w:r w:rsidR="00187308" w:rsidRPr="004E4903" w:rsidDel="00934FC5">
              <w:rPr>
                <w:rStyle w:val="a8"/>
                <w:rFonts w:ascii="仿宋" w:eastAsia="仿宋" w:hAnsi="仿宋" w:hint="eastAsia"/>
                <w:noProof/>
              </w:rPr>
              <w:delText>三、 不测试特性的说明</w:delText>
            </w:r>
            <w:r w:rsidR="00187308" w:rsidDel="00934FC5">
              <w:rPr>
                <w:noProof/>
                <w:webHidden/>
              </w:rPr>
              <w:tab/>
            </w:r>
            <w:r w:rsidR="00866AC0" w:rsidDel="00934FC5">
              <w:rPr>
                <w:noProof/>
                <w:webHidden/>
              </w:rPr>
              <w:delText>4</w:delText>
            </w:r>
            <w:r w:rsidDel="00934FC5">
              <w:rPr>
                <w:noProof/>
              </w:rPr>
              <w:fldChar w:fldCharType="end"/>
            </w:r>
          </w:del>
        </w:p>
        <w:p w14:paraId="4899D60F" w14:textId="2A11D91F" w:rsidR="00187308" w:rsidDel="00934FC5" w:rsidRDefault="009E648D">
          <w:pPr>
            <w:pStyle w:val="TOC1"/>
            <w:tabs>
              <w:tab w:val="right" w:leader="dot" w:pos="8296"/>
            </w:tabs>
            <w:ind w:firstLine="480"/>
            <w:rPr>
              <w:del w:id="184" w:author="kenken K" w:date="2021-05-08T20:43:00Z"/>
              <w:rFonts w:asciiTheme="minorHAnsi" w:eastAsiaTheme="minorEastAsia" w:hAnsiTheme="minorHAnsi" w:cstheme="minorBidi"/>
              <w:noProof/>
              <w:sz w:val="21"/>
              <w:szCs w:val="22"/>
            </w:rPr>
          </w:pPr>
          <w:del w:id="185" w:author="kenken K" w:date="2021-05-08T20:43:00Z">
            <w:r w:rsidDel="00934FC5">
              <w:rPr>
                <w:noProof/>
              </w:rPr>
              <w:fldChar w:fldCharType="begin"/>
            </w:r>
            <w:r w:rsidDel="00934FC5">
              <w:rPr>
                <w:noProof/>
              </w:rPr>
              <w:delInstrText xml:space="preserve"> HYPERLINK \l "_Toc534877629" </w:delInstrText>
            </w:r>
            <w:r w:rsidDel="00934FC5">
              <w:rPr>
                <w:noProof/>
              </w:rPr>
              <w:fldChar w:fldCharType="separate"/>
            </w:r>
          </w:del>
          <w:ins w:id="186"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87" w:author="kenken K" w:date="2021-05-08T20:43:00Z">
            <w:r w:rsidR="00187308" w:rsidRPr="004E4903" w:rsidDel="00934FC5">
              <w:rPr>
                <w:rStyle w:val="a8"/>
                <w:rFonts w:ascii="仿宋_GB2312" w:hAnsi="仿宋" w:hint="eastAsia"/>
                <w:noProof/>
              </w:rPr>
              <w:delText>第四章</w:delText>
            </w:r>
            <w:r w:rsidR="00187308" w:rsidRPr="004E4903" w:rsidDel="00934FC5">
              <w:rPr>
                <w:rStyle w:val="a8"/>
                <w:rFonts w:ascii="仿宋" w:eastAsia="仿宋" w:hAnsi="仿宋" w:hint="eastAsia"/>
                <w:noProof/>
              </w:rPr>
              <w:delText xml:space="preserve"> 测试总结</w:delText>
            </w:r>
            <w:r w:rsidR="00187308" w:rsidDel="00934FC5">
              <w:rPr>
                <w:noProof/>
                <w:webHidden/>
              </w:rPr>
              <w:tab/>
            </w:r>
            <w:r w:rsidR="00866AC0" w:rsidDel="00934FC5">
              <w:rPr>
                <w:noProof/>
                <w:webHidden/>
              </w:rPr>
              <w:delText>4</w:delText>
            </w:r>
            <w:r w:rsidDel="00934FC5">
              <w:rPr>
                <w:noProof/>
              </w:rPr>
              <w:fldChar w:fldCharType="end"/>
            </w:r>
          </w:del>
        </w:p>
        <w:p w14:paraId="50B5E945" w14:textId="21B86693" w:rsidR="00187308" w:rsidDel="00934FC5" w:rsidRDefault="009E648D">
          <w:pPr>
            <w:pStyle w:val="TOC2"/>
            <w:tabs>
              <w:tab w:val="left" w:pos="1680"/>
              <w:tab w:val="right" w:leader="dot" w:pos="8296"/>
            </w:tabs>
            <w:ind w:left="480" w:firstLine="480"/>
            <w:rPr>
              <w:del w:id="188" w:author="kenken K" w:date="2021-05-08T20:43:00Z"/>
              <w:rFonts w:asciiTheme="minorHAnsi" w:eastAsiaTheme="minorEastAsia" w:hAnsiTheme="minorHAnsi" w:cstheme="minorBidi"/>
              <w:noProof/>
              <w:sz w:val="21"/>
              <w:szCs w:val="22"/>
            </w:rPr>
          </w:pPr>
          <w:del w:id="189" w:author="kenken K" w:date="2021-05-08T20:43:00Z">
            <w:r w:rsidDel="00934FC5">
              <w:rPr>
                <w:noProof/>
              </w:rPr>
              <w:fldChar w:fldCharType="begin"/>
            </w:r>
            <w:r w:rsidDel="00934FC5">
              <w:rPr>
                <w:noProof/>
              </w:rPr>
              <w:delInstrText xml:space="preserve"> HYPERLINK \l "_Toc534877630" </w:delInstrText>
            </w:r>
            <w:r w:rsidDel="00934FC5">
              <w:rPr>
                <w:noProof/>
              </w:rPr>
              <w:fldChar w:fldCharType="separate"/>
            </w:r>
          </w:del>
          <w:ins w:id="190"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91" w:author="kenken K" w:date="2021-05-08T20:43:00Z">
            <w:r w:rsidR="00187308" w:rsidRPr="004E4903" w:rsidDel="00934FC5">
              <w:rPr>
                <w:rStyle w:val="a8"/>
                <w:rFonts w:ascii="仿宋" w:eastAsia="仿宋" w:hAnsi="仿宋" w:hint="eastAsia"/>
                <w:noProof/>
              </w:rPr>
              <w:delText>一、</w:delText>
            </w:r>
            <w:r w:rsidR="00187308" w:rsidDel="00934FC5">
              <w:rPr>
                <w:rFonts w:asciiTheme="minorHAnsi" w:eastAsiaTheme="minorEastAsia" w:hAnsiTheme="minorHAnsi" w:cstheme="minorBidi"/>
                <w:noProof/>
                <w:sz w:val="21"/>
                <w:szCs w:val="22"/>
              </w:rPr>
              <w:tab/>
            </w:r>
            <w:r w:rsidR="00187308" w:rsidRPr="004E4903" w:rsidDel="00934FC5">
              <w:rPr>
                <w:rStyle w:val="a8"/>
                <w:rFonts w:ascii="仿宋" w:eastAsia="仿宋" w:hAnsi="仿宋" w:hint="eastAsia"/>
                <w:noProof/>
              </w:rPr>
              <w:delText>测试环境的影响</w:delText>
            </w:r>
            <w:r w:rsidR="00187308" w:rsidDel="00934FC5">
              <w:rPr>
                <w:noProof/>
                <w:webHidden/>
              </w:rPr>
              <w:tab/>
            </w:r>
            <w:r w:rsidR="00866AC0" w:rsidDel="00934FC5">
              <w:rPr>
                <w:noProof/>
                <w:webHidden/>
              </w:rPr>
              <w:delText>4</w:delText>
            </w:r>
            <w:r w:rsidDel="00934FC5">
              <w:rPr>
                <w:noProof/>
              </w:rPr>
              <w:fldChar w:fldCharType="end"/>
            </w:r>
          </w:del>
        </w:p>
        <w:p w14:paraId="6DC2E484" w14:textId="55F6EBFA" w:rsidR="00187308" w:rsidDel="00934FC5" w:rsidRDefault="009E648D">
          <w:pPr>
            <w:pStyle w:val="TOC2"/>
            <w:tabs>
              <w:tab w:val="left" w:pos="1680"/>
              <w:tab w:val="right" w:leader="dot" w:pos="8296"/>
            </w:tabs>
            <w:ind w:left="480" w:firstLine="480"/>
            <w:rPr>
              <w:del w:id="192" w:author="kenken K" w:date="2021-05-08T20:43:00Z"/>
              <w:rFonts w:asciiTheme="minorHAnsi" w:eastAsiaTheme="minorEastAsia" w:hAnsiTheme="minorHAnsi" w:cstheme="minorBidi"/>
              <w:noProof/>
              <w:sz w:val="21"/>
              <w:szCs w:val="22"/>
            </w:rPr>
          </w:pPr>
          <w:del w:id="193" w:author="kenken K" w:date="2021-05-08T20:43:00Z">
            <w:r w:rsidDel="00934FC5">
              <w:rPr>
                <w:noProof/>
              </w:rPr>
              <w:fldChar w:fldCharType="begin"/>
            </w:r>
            <w:r w:rsidDel="00934FC5">
              <w:rPr>
                <w:noProof/>
              </w:rPr>
              <w:delInstrText xml:space="preserve"> HYPERLINK \l "_Toc534877631" </w:delInstrText>
            </w:r>
            <w:r w:rsidDel="00934FC5">
              <w:rPr>
                <w:noProof/>
              </w:rPr>
              <w:fldChar w:fldCharType="separate"/>
            </w:r>
          </w:del>
          <w:ins w:id="194"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95" w:author="kenken K" w:date="2021-05-08T20:43:00Z">
            <w:r w:rsidR="00187308" w:rsidRPr="004E4903" w:rsidDel="00934FC5">
              <w:rPr>
                <w:rStyle w:val="a8"/>
                <w:rFonts w:ascii="仿宋" w:eastAsia="仿宋" w:hAnsi="仿宋" w:hint="eastAsia"/>
                <w:noProof/>
              </w:rPr>
              <w:delText>二、</w:delText>
            </w:r>
            <w:r w:rsidR="00187308" w:rsidDel="00934FC5">
              <w:rPr>
                <w:rFonts w:asciiTheme="minorHAnsi" w:eastAsiaTheme="minorEastAsia" w:hAnsiTheme="minorHAnsi" w:cstheme="minorBidi"/>
                <w:noProof/>
                <w:sz w:val="21"/>
                <w:szCs w:val="22"/>
              </w:rPr>
              <w:tab/>
            </w:r>
            <w:r w:rsidR="00187308" w:rsidRPr="004E4903" w:rsidDel="00934FC5">
              <w:rPr>
                <w:rStyle w:val="a8"/>
                <w:rFonts w:ascii="仿宋" w:eastAsia="仿宋" w:hAnsi="仿宋" w:hint="eastAsia"/>
                <w:noProof/>
              </w:rPr>
              <w:delText>改进建议</w:delText>
            </w:r>
            <w:r w:rsidR="00187308" w:rsidDel="00934FC5">
              <w:rPr>
                <w:noProof/>
                <w:webHidden/>
              </w:rPr>
              <w:tab/>
            </w:r>
            <w:r w:rsidR="00866AC0" w:rsidDel="00934FC5">
              <w:rPr>
                <w:noProof/>
                <w:webHidden/>
              </w:rPr>
              <w:delText>5</w:delText>
            </w:r>
            <w:r w:rsidDel="00934FC5">
              <w:rPr>
                <w:noProof/>
              </w:rPr>
              <w:fldChar w:fldCharType="end"/>
            </w:r>
          </w:del>
        </w:p>
        <w:p w14:paraId="68C57DBB" w14:textId="16681884" w:rsidR="00187308" w:rsidDel="00934FC5" w:rsidRDefault="009E648D">
          <w:pPr>
            <w:pStyle w:val="TOC1"/>
            <w:tabs>
              <w:tab w:val="right" w:leader="dot" w:pos="8296"/>
            </w:tabs>
            <w:ind w:firstLine="480"/>
            <w:rPr>
              <w:del w:id="196" w:author="kenken K" w:date="2021-05-08T20:43:00Z"/>
              <w:rFonts w:asciiTheme="minorHAnsi" w:eastAsiaTheme="minorEastAsia" w:hAnsiTheme="minorHAnsi" w:cstheme="minorBidi"/>
              <w:noProof/>
              <w:sz w:val="21"/>
              <w:szCs w:val="22"/>
            </w:rPr>
          </w:pPr>
          <w:del w:id="197" w:author="kenken K" w:date="2021-05-08T20:43:00Z">
            <w:r w:rsidDel="00934FC5">
              <w:rPr>
                <w:noProof/>
              </w:rPr>
              <w:fldChar w:fldCharType="begin"/>
            </w:r>
            <w:r w:rsidDel="00934FC5">
              <w:rPr>
                <w:noProof/>
              </w:rPr>
              <w:delInstrText xml:space="preserve"> HYPERLINK \l "_Toc534877632" </w:delInstrText>
            </w:r>
            <w:r w:rsidDel="00934FC5">
              <w:rPr>
                <w:noProof/>
              </w:rPr>
              <w:fldChar w:fldCharType="separate"/>
            </w:r>
          </w:del>
          <w:ins w:id="198"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199" w:author="kenken K" w:date="2021-05-08T20:43:00Z">
            <w:r w:rsidR="00187308" w:rsidRPr="004E4903" w:rsidDel="00934FC5">
              <w:rPr>
                <w:rStyle w:val="a8"/>
                <w:rFonts w:ascii="仿宋_GB2312" w:hAnsi="仿宋" w:hint="eastAsia"/>
                <w:noProof/>
              </w:rPr>
              <w:delText>第五章</w:delText>
            </w:r>
            <w:r w:rsidR="00187308" w:rsidRPr="004E4903" w:rsidDel="00934FC5">
              <w:rPr>
                <w:rStyle w:val="a8"/>
                <w:rFonts w:ascii="仿宋" w:eastAsia="仿宋" w:hAnsi="仿宋" w:hint="eastAsia"/>
                <w:noProof/>
              </w:rPr>
              <w:delText xml:space="preserve"> 详细测试结果</w:delText>
            </w:r>
            <w:r w:rsidR="00187308" w:rsidDel="00934FC5">
              <w:rPr>
                <w:noProof/>
                <w:webHidden/>
              </w:rPr>
              <w:tab/>
            </w:r>
            <w:r w:rsidR="00866AC0" w:rsidDel="00934FC5">
              <w:rPr>
                <w:noProof/>
                <w:webHidden/>
              </w:rPr>
              <w:delText>6</w:delText>
            </w:r>
            <w:r w:rsidDel="00934FC5">
              <w:rPr>
                <w:noProof/>
              </w:rPr>
              <w:fldChar w:fldCharType="end"/>
            </w:r>
          </w:del>
        </w:p>
        <w:p w14:paraId="7B7570C8" w14:textId="205CE31F" w:rsidR="00187308" w:rsidDel="00934FC5" w:rsidRDefault="009E648D">
          <w:pPr>
            <w:pStyle w:val="TOC2"/>
            <w:tabs>
              <w:tab w:val="right" w:leader="dot" w:pos="8296"/>
            </w:tabs>
            <w:ind w:left="480" w:firstLine="480"/>
            <w:rPr>
              <w:del w:id="200" w:author="kenken K" w:date="2021-05-08T20:43:00Z"/>
              <w:rFonts w:asciiTheme="minorHAnsi" w:eastAsiaTheme="minorEastAsia" w:hAnsiTheme="minorHAnsi" w:cstheme="minorBidi"/>
              <w:noProof/>
              <w:sz w:val="21"/>
              <w:szCs w:val="22"/>
            </w:rPr>
          </w:pPr>
          <w:del w:id="201" w:author="kenken K" w:date="2021-05-08T20:43:00Z">
            <w:r w:rsidDel="00934FC5">
              <w:rPr>
                <w:noProof/>
              </w:rPr>
              <w:fldChar w:fldCharType="begin"/>
            </w:r>
            <w:r w:rsidDel="00934FC5">
              <w:rPr>
                <w:noProof/>
              </w:rPr>
              <w:delInstrText xml:space="preserve"> HYPERLINK \l "_Toc534877633" </w:delInstrText>
            </w:r>
            <w:r w:rsidDel="00934FC5">
              <w:rPr>
                <w:noProof/>
              </w:rPr>
              <w:fldChar w:fldCharType="separate"/>
            </w:r>
          </w:del>
          <w:ins w:id="202"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203" w:author="kenken K" w:date="2021-05-08T20:43:00Z">
            <w:r w:rsidR="00187308" w:rsidRPr="004E4903" w:rsidDel="00934FC5">
              <w:rPr>
                <w:rStyle w:val="a8"/>
                <w:rFonts w:ascii="仿宋" w:eastAsia="仿宋" w:hAnsi="仿宋" w:hint="eastAsia"/>
                <w:noProof/>
              </w:rPr>
              <w:delText>一、 测试结果统计</w:delText>
            </w:r>
            <w:r w:rsidR="00187308" w:rsidDel="00934FC5">
              <w:rPr>
                <w:noProof/>
                <w:webHidden/>
              </w:rPr>
              <w:tab/>
            </w:r>
            <w:r w:rsidR="00866AC0" w:rsidDel="00934FC5">
              <w:rPr>
                <w:noProof/>
                <w:webHidden/>
              </w:rPr>
              <w:delText>6</w:delText>
            </w:r>
            <w:r w:rsidDel="00934FC5">
              <w:rPr>
                <w:noProof/>
              </w:rPr>
              <w:fldChar w:fldCharType="end"/>
            </w:r>
          </w:del>
        </w:p>
        <w:p w14:paraId="6374A08A" w14:textId="5D28160A" w:rsidR="00187308" w:rsidDel="00934FC5" w:rsidRDefault="009E648D">
          <w:pPr>
            <w:pStyle w:val="TOC2"/>
            <w:tabs>
              <w:tab w:val="right" w:leader="dot" w:pos="8296"/>
            </w:tabs>
            <w:ind w:left="480" w:firstLine="480"/>
            <w:rPr>
              <w:del w:id="204" w:author="kenken K" w:date="2021-05-08T20:43:00Z"/>
              <w:rFonts w:asciiTheme="minorHAnsi" w:eastAsiaTheme="minorEastAsia" w:hAnsiTheme="minorHAnsi" w:cstheme="minorBidi"/>
              <w:noProof/>
              <w:sz w:val="21"/>
              <w:szCs w:val="22"/>
            </w:rPr>
          </w:pPr>
          <w:del w:id="205" w:author="kenken K" w:date="2021-05-08T20:43:00Z">
            <w:r w:rsidDel="00934FC5">
              <w:rPr>
                <w:noProof/>
              </w:rPr>
              <w:fldChar w:fldCharType="begin"/>
            </w:r>
            <w:r w:rsidDel="00934FC5">
              <w:rPr>
                <w:noProof/>
              </w:rPr>
              <w:delInstrText xml:space="preserve"> HYPERLINK \l "_Toc534877634" </w:delInstrText>
            </w:r>
            <w:r w:rsidDel="00934FC5">
              <w:rPr>
                <w:noProof/>
              </w:rPr>
              <w:fldChar w:fldCharType="separate"/>
            </w:r>
          </w:del>
          <w:ins w:id="206"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207" w:author="kenken K" w:date="2021-05-08T20:43:00Z">
            <w:r w:rsidR="00187308" w:rsidRPr="004E4903" w:rsidDel="00934FC5">
              <w:rPr>
                <w:rStyle w:val="a8"/>
                <w:rFonts w:ascii="仿宋" w:eastAsia="仿宋" w:hAnsi="仿宋" w:hint="eastAsia"/>
                <w:noProof/>
              </w:rPr>
              <w:delText>二、 具体测试内容</w:delText>
            </w:r>
            <w:r w:rsidR="00187308" w:rsidDel="00934FC5">
              <w:rPr>
                <w:noProof/>
                <w:webHidden/>
              </w:rPr>
              <w:tab/>
            </w:r>
            <w:r w:rsidR="00866AC0" w:rsidDel="00934FC5">
              <w:rPr>
                <w:noProof/>
                <w:webHidden/>
              </w:rPr>
              <w:delText>6</w:delText>
            </w:r>
            <w:r w:rsidDel="00934FC5">
              <w:rPr>
                <w:noProof/>
              </w:rPr>
              <w:fldChar w:fldCharType="end"/>
            </w:r>
          </w:del>
        </w:p>
        <w:p w14:paraId="0C3FBFF4" w14:textId="36C41452" w:rsidR="00187308" w:rsidDel="00934FC5" w:rsidRDefault="009E648D">
          <w:pPr>
            <w:pStyle w:val="TOC1"/>
            <w:tabs>
              <w:tab w:val="right" w:leader="dot" w:pos="8296"/>
            </w:tabs>
            <w:ind w:firstLine="480"/>
            <w:rPr>
              <w:del w:id="208" w:author="kenken K" w:date="2021-05-08T20:43:00Z"/>
              <w:rFonts w:asciiTheme="minorHAnsi" w:eastAsiaTheme="minorEastAsia" w:hAnsiTheme="minorHAnsi" w:cstheme="minorBidi"/>
              <w:noProof/>
              <w:sz w:val="21"/>
              <w:szCs w:val="22"/>
            </w:rPr>
          </w:pPr>
          <w:del w:id="209" w:author="kenken K" w:date="2021-05-08T20:43:00Z">
            <w:r w:rsidDel="00934FC5">
              <w:rPr>
                <w:noProof/>
              </w:rPr>
              <w:fldChar w:fldCharType="begin"/>
            </w:r>
            <w:r w:rsidDel="00934FC5">
              <w:rPr>
                <w:noProof/>
              </w:rPr>
              <w:delInstrText xml:space="preserve"> HYPERLINK \l "_Toc534877635" </w:delInstrText>
            </w:r>
            <w:r w:rsidDel="00934FC5">
              <w:rPr>
                <w:noProof/>
              </w:rPr>
              <w:fldChar w:fldCharType="separate"/>
            </w:r>
          </w:del>
          <w:ins w:id="210"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211" w:author="kenken K" w:date="2021-05-08T20:43:00Z">
            <w:r w:rsidR="00187308" w:rsidRPr="004E4903" w:rsidDel="00934FC5">
              <w:rPr>
                <w:rStyle w:val="a8"/>
                <w:rFonts w:ascii="仿宋_GB2312" w:hAnsi="仿宋" w:hint="eastAsia"/>
                <w:noProof/>
              </w:rPr>
              <w:delText>第六章</w:delText>
            </w:r>
            <w:r w:rsidR="00187308" w:rsidRPr="004E4903" w:rsidDel="00934FC5">
              <w:rPr>
                <w:rStyle w:val="a8"/>
                <w:rFonts w:ascii="仿宋" w:eastAsia="仿宋" w:hAnsi="仿宋" w:hint="eastAsia"/>
                <w:noProof/>
              </w:rPr>
              <w:delText xml:space="preserve"> 测试用例</w:delText>
            </w:r>
            <w:r w:rsidR="00187308" w:rsidDel="00934FC5">
              <w:rPr>
                <w:noProof/>
                <w:webHidden/>
              </w:rPr>
              <w:tab/>
            </w:r>
            <w:r w:rsidR="00866AC0" w:rsidDel="00934FC5">
              <w:rPr>
                <w:noProof/>
                <w:webHidden/>
              </w:rPr>
              <w:delText>7</w:delText>
            </w:r>
            <w:r w:rsidDel="00934FC5">
              <w:rPr>
                <w:noProof/>
              </w:rPr>
              <w:fldChar w:fldCharType="end"/>
            </w:r>
          </w:del>
        </w:p>
        <w:p w14:paraId="04B3A3C0" w14:textId="5B8CB00A" w:rsidR="00187308" w:rsidDel="00934FC5" w:rsidRDefault="009E648D">
          <w:pPr>
            <w:pStyle w:val="TOC2"/>
            <w:tabs>
              <w:tab w:val="right" w:leader="dot" w:pos="8296"/>
            </w:tabs>
            <w:ind w:left="480" w:firstLine="480"/>
            <w:rPr>
              <w:del w:id="212" w:author="kenken K" w:date="2021-05-08T20:43:00Z"/>
              <w:rFonts w:asciiTheme="minorHAnsi" w:eastAsiaTheme="minorEastAsia" w:hAnsiTheme="minorHAnsi" w:cstheme="minorBidi"/>
              <w:noProof/>
              <w:sz w:val="21"/>
              <w:szCs w:val="22"/>
            </w:rPr>
          </w:pPr>
          <w:del w:id="213" w:author="kenken K" w:date="2021-05-08T20:43:00Z">
            <w:r w:rsidDel="00934FC5">
              <w:rPr>
                <w:noProof/>
              </w:rPr>
              <w:fldChar w:fldCharType="begin"/>
            </w:r>
            <w:r w:rsidDel="00934FC5">
              <w:rPr>
                <w:noProof/>
              </w:rPr>
              <w:delInstrText xml:space="preserve"> HYPERLINK \l "_Toc534877636" </w:delInstrText>
            </w:r>
            <w:r w:rsidDel="00934FC5">
              <w:rPr>
                <w:noProof/>
              </w:rPr>
              <w:fldChar w:fldCharType="separate"/>
            </w:r>
          </w:del>
          <w:ins w:id="214"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215" w:author="kenken K" w:date="2021-05-08T20:43:00Z">
            <w:r w:rsidR="00187308" w:rsidRPr="004E4903" w:rsidDel="00934FC5">
              <w:rPr>
                <w:rStyle w:val="a8"/>
                <w:rFonts w:ascii="仿宋" w:eastAsia="仿宋" w:hAnsi="仿宋" w:hint="eastAsia"/>
                <w:noProof/>
              </w:rPr>
              <w:delText>一、 测试用例概况</w:delText>
            </w:r>
            <w:r w:rsidR="00187308" w:rsidDel="00934FC5">
              <w:rPr>
                <w:noProof/>
                <w:webHidden/>
              </w:rPr>
              <w:tab/>
            </w:r>
            <w:r w:rsidR="00866AC0" w:rsidDel="00934FC5">
              <w:rPr>
                <w:noProof/>
                <w:webHidden/>
              </w:rPr>
              <w:delText>7</w:delText>
            </w:r>
            <w:r w:rsidDel="00934FC5">
              <w:rPr>
                <w:noProof/>
              </w:rPr>
              <w:fldChar w:fldCharType="end"/>
            </w:r>
          </w:del>
        </w:p>
        <w:p w14:paraId="7A9DA163" w14:textId="23CE4C25" w:rsidR="00187308" w:rsidDel="00934FC5" w:rsidRDefault="009E648D">
          <w:pPr>
            <w:pStyle w:val="TOC2"/>
            <w:tabs>
              <w:tab w:val="right" w:leader="dot" w:pos="8296"/>
            </w:tabs>
            <w:ind w:left="480" w:firstLine="480"/>
            <w:rPr>
              <w:del w:id="216" w:author="kenken K" w:date="2021-05-08T20:43:00Z"/>
              <w:rFonts w:asciiTheme="minorHAnsi" w:eastAsiaTheme="minorEastAsia" w:hAnsiTheme="minorHAnsi" w:cstheme="minorBidi"/>
              <w:noProof/>
              <w:sz w:val="21"/>
              <w:szCs w:val="22"/>
            </w:rPr>
          </w:pPr>
          <w:del w:id="217" w:author="kenken K" w:date="2021-05-08T20:43:00Z">
            <w:r w:rsidDel="00934FC5">
              <w:rPr>
                <w:noProof/>
              </w:rPr>
              <w:fldChar w:fldCharType="begin"/>
            </w:r>
            <w:r w:rsidDel="00934FC5">
              <w:rPr>
                <w:noProof/>
              </w:rPr>
              <w:delInstrText xml:space="preserve"> HYPERLINK \l "_Toc534877637" </w:delInstrText>
            </w:r>
            <w:r w:rsidDel="00934FC5">
              <w:rPr>
                <w:noProof/>
              </w:rPr>
              <w:fldChar w:fldCharType="separate"/>
            </w:r>
          </w:del>
          <w:ins w:id="218"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219" w:author="kenken K" w:date="2021-05-08T20:43:00Z">
            <w:r w:rsidR="00187308" w:rsidRPr="004E4903" w:rsidDel="00934FC5">
              <w:rPr>
                <w:rStyle w:val="a8"/>
                <w:rFonts w:ascii="仿宋" w:eastAsia="仿宋" w:hAnsi="仿宋" w:hint="eastAsia"/>
                <w:noProof/>
              </w:rPr>
              <w:delText>二、 测试记录</w:delText>
            </w:r>
            <w:r w:rsidR="00187308" w:rsidDel="00934FC5">
              <w:rPr>
                <w:noProof/>
                <w:webHidden/>
              </w:rPr>
              <w:tab/>
            </w:r>
            <w:r w:rsidR="00866AC0" w:rsidDel="00934FC5">
              <w:rPr>
                <w:noProof/>
                <w:webHidden/>
              </w:rPr>
              <w:delText>7</w:delText>
            </w:r>
            <w:r w:rsidDel="00934FC5">
              <w:rPr>
                <w:noProof/>
              </w:rPr>
              <w:fldChar w:fldCharType="end"/>
            </w:r>
          </w:del>
        </w:p>
        <w:p w14:paraId="0C454C5A" w14:textId="454DF8B7" w:rsidR="00187308" w:rsidDel="00934FC5" w:rsidRDefault="009E0F94">
          <w:pPr>
            <w:pStyle w:val="TOC3"/>
            <w:tabs>
              <w:tab w:val="left" w:pos="2010"/>
              <w:tab w:val="right" w:leader="dot" w:pos="8296"/>
            </w:tabs>
            <w:ind w:left="960" w:firstLine="480"/>
            <w:rPr>
              <w:del w:id="220" w:author="kenken K" w:date="2021-05-08T20:43:00Z"/>
              <w:rFonts w:asciiTheme="minorHAnsi" w:eastAsiaTheme="minorEastAsia" w:hAnsiTheme="minorHAnsi" w:cstheme="minorBidi"/>
              <w:noProof/>
              <w:sz w:val="21"/>
              <w:szCs w:val="22"/>
            </w:rPr>
          </w:pPr>
          <w:del w:id="221" w:author="kenken K" w:date="2021-05-08T20:43:00Z">
            <w:r w:rsidDel="00934FC5">
              <w:rPr>
                <w:noProof/>
              </w:rPr>
              <w:fldChar w:fldCharType="begin"/>
            </w:r>
            <w:r w:rsidDel="00934FC5">
              <w:rPr>
                <w:noProof/>
              </w:rPr>
              <w:delInstrText xml:space="preserve"> HYPERLINK \l "_Toc534877638" </w:delInstrText>
            </w:r>
            <w:r w:rsidDel="00934FC5">
              <w:rPr>
                <w:noProof/>
              </w:rPr>
              <w:fldChar w:fldCharType="separate"/>
            </w:r>
          </w:del>
          <w:ins w:id="222"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223" w:author="kenken K" w:date="2021-05-08T20:43:00Z">
            <w:r w:rsidR="00187308" w:rsidRPr="004E4903" w:rsidDel="00934FC5">
              <w:rPr>
                <w:rStyle w:val="a8"/>
                <w:rFonts w:ascii="仿宋" w:eastAsia="仿宋" w:hAnsi="仿宋" w:hint="eastAsia"/>
                <w:noProof/>
              </w:rPr>
              <w:delText>(一)</w:delText>
            </w:r>
            <w:r w:rsidR="00187308" w:rsidDel="00934FC5">
              <w:rPr>
                <w:rFonts w:asciiTheme="minorHAnsi" w:eastAsiaTheme="minorEastAsia" w:hAnsiTheme="minorHAnsi" w:cstheme="minorBidi"/>
                <w:noProof/>
                <w:sz w:val="21"/>
                <w:szCs w:val="22"/>
              </w:rPr>
              <w:tab/>
            </w:r>
          </w:del>
          <w:ins w:id="224" w:author="杨 啸晨" w:date="2021-05-08T16:53:00Z">
            <w:del w:id="225" w:author="kenken K" w:date="2021-05-08T20:43:00Z">
              <w:r w:rsidR="00142C28" w:rsidRPr="00142C28" w:rsidDel="00934FC5">
                <w:rPr>
                  <w:rFonts w:asciiTheme="minorHAnsi" w:eastAsiaTheme="minorEastAsia" w:hAnsiTheme="minorHAnsi" w:cstheme="minorBidi" w:hint="eastAsia"/>
                  <w:noProof/>
                  <w:sz w:val="21"/>
                  <w:szCs w:val="22"/>
                </w:rPr>
                <w:delText>海量社交媒体大数据的快速空间索引和处理系统</w:delText>
              </w:r>
            </w:del>
          </w:ins>
          <w:del w:id="226" w:author="kenken K" w:date="2021-05-08T20:43:00Z">
            <w:r w:rsidR="00866AC0" w:rsidDel="00934FC5">
              <w:rPr>
                <w:rFonts w:ascii="仿宋" w:eastAsia="仿宋" w:hAnsi="仿宋" w:hint="eastAsia"/>
                <w:noProof/>
              </w:rPr>
              <w:delText>社交媒体签到数据管理</w:delText>
            </w:r>
            <w:r w:rsidR="00866AC0" w:rsidRPr="00324969" w:rsidDel="00934FC5">
              <w:rPr>
                <w:rFonts w:ascii="仿宋" w:eastAsia="仿宋" w:hAnsi="仿宋" w:hint="eastAsia"/>
                <w:noProof/>
              </w:rPr>
              <w:delText>系统</w:delText>
            </w:r>
            <w:r w:rsidR="00187308" w:rsidDel="00934FC5">
              <w:rPr>
                <w:noProof/>
                <w:webHidden/>
              </w:rPr>
              <w:tab/>
            </w:r>
            <w:r w:rsidR="00866AC0" w:rsidDel="00934FC5">
              <w:rPr>
                <w:noProof/>
                <w:webHidden/>
              </w:rPr>
              <w:delText>7</w:delText>
            </w:r>
            <w:r w:rsidDel="00934FC5">
              <w:rPr>
                <w:noProof/>
              </w:rPr>
              <w:fldChar w:fldCharType="end"/>
            </w:r>
          </w:del>
        </w:p>
        <w:p w14:paraId="598ED60F" w14:textId="75BEBDD6" w:rsidR="00187308" w:rsidDel="00934FC5" w:rsidRDefault="009E648D">
          <w:pPr>
            <w:pStyle w:val="TOC3"/>
            <w:tabs>
              <w:tab w:val="left" w:pos="2010"/>
              <w:tab w:val="right" w:leader="dot" w:pos="8296"/>
            </w:tabs>
            <w:ind w:left="960" w:firstLine="480"/>
            <w:rPr>
              <w:del w:id="227" w:author="kenken K" w:date="2021-05-08T20:43:00Z"/>
              <w:rFonts w:asciiTheme="minorHAnsi" w:eastAsiaTheme="minorEastAsia" w:hAnsiTheme="minorHAnsi" w:cstheme="minorBidi"/>
              <w:noProof/>
              <w:sz w:val="21"/>
              <w:szCs w:val="22"/>
            </w:rPr>
          </w:pPr>
          <w:del w:id="228" w:author="kenken K" w:date="2021-05-08T20:43:00Z">
            <w:r w:rsidDel="00934FC5">
              <w:rPr>
                <w:noProof/>
              </w:rPr>
              <w:fldChar w:fldCharType="begin"/>
            </w:r>
            <w:r w:rsidDel="00934FC5">
              <w:rPr>
                <w:noProof/>
              </w:rPr>
              <w:delInstrText xml:space="preserve"> HYPERLINK \l "_Toc534877639" </w:delInstrText>
            </w:r>
            <w:r w:rsidDel="00934FC5">
              <w:rPr>
                <w:noProof/>
              </w:rPr>
              <w:fldChar w:fldCharType="separate"/>
            </w:r>
          </w:del>
          <w:ins w:id="229" w:author="kenken K" w:date="2021-05-08T20:43:00Z">
            <w:r w:rsidR="00934FC5">
              <w:rPr>
                <w:rFonts w:hint="eastAsia"/>
                <w:b/>
                <w:bCs/>
                <w:noProof/>
              </w:rPr>
              <w:t>错误</w:t>
            </w:r>
            <w:r w:rsidR="00934FC5">
              <w:rPr>
                <w:rFonts w:hint="eastAsia"/>
                <w:b/>
                <w:bCs/>
                <w:noProof/>
              </w:rPr>
              <w:t>!</w:t>
            </w:r>
            <w:r w:rsidR="00934FC5">
              <w:rPr>
                <w:rFonts w:hint="eastAsia"/>
                <w:b/>
                <w:bCs/>
                <w:noProof/>
              </w:rPr>
              <w:t>超链接引用无效。</w:t>
            </w:r>
          </w:ins>
          <w:del w:id="230" w:author="kenken K" w:date="2021-05-08T20:43:00Z">
            <w:r w:rsidR="00187308" w:rsidRPr="004E4903" w:rsidDel="00934FC5">
              <w:rPr>
                <w:rStyle w:val="a8"/>
                <w:rFonts w:ascii="仿宋" w:eastAsia="仿宋" w:hAnsi="仿宋" w:hint="eastAsia"/>
                <w:noProof/>
              </w:rPr>
              <w:delText>(二)</w:delText>
            </w:r>
            <w:r w:rsidR="00187308" w:rsidDel="00934FC5">
              <w:rPr>
                <w:rFonts w:asciiTheme="minorHAnsi" w:eastAsiaTheme="minorEastAsia" w:hAnsiTheme="minorHAnsi" w:cstheme="minorBidi"/>
                <w:noProof/>
                <w:sz w:val="21"/>
                <w:szCs w:val="22"/>
              </w:rPr>
              <w:tab/>
            </w:r>
            <w:r w:rsidR="00187308" w:rsidRPr="004E4903" w:rsidDel="00934FC5">
              <w:rPr>
                <w:rStyle w:val="a8"/>
                <w:rFonts w:ascii="仿宋" w:eastAsia="仿宋" w:hAnsi="仿宋" w:hint="eastAsia"/>
                <w:noProof/>
              </w:rPr>
              <w:delText>性能测试</w:delText>
            </w:r>
            <w:r w:rsidR="00187308" w:rsidDel="00934FC5">
              <w:rPr>
                <w:noProof/>
                <w:webHidden/>
              </w:rPr>
              <w:tab/>
            </w:r>
            <w:r w:rsidR="00866AC0" w:rsidDel="00934FC5">
              <w:rPr>
                <w:noProof/>
                <w:webHidden/>
              </w:rPr>
              <w:delText>10</w:delText>
            </w:r>
            <w:r w:rsidDel="00934FC5">
              <w:rPr>
                <w:noProof/>
              </w:rPr>
              <w:fldChar w:fldCharType="end"/>
            </w:r>
          </w:del>
        </w:p>
        <w:p w14:paraId="57B6F496" w14:textId="77777777" w:rsidR="005439A2" w:rsidRDefault="005439A2">
          <w:pPr>
            <w:ind w:firstLine="482"/>
          </w:pPr>
          <w:r>
            <w:rPr>
              <w:b/>
              <w:bCs/>
              <w:lang w:val="zh-CN"/>
            </w:rPr>
            <w:fldChar w:fldCharType="end"/>
          </w:r>
        </w:p>
      </w:sdtContent>
    </w:sdt>
    <w:p w14:paraId="20D1F0FE" w14:textId="77777777" w:rsidR="007744F5" w:rsidRDefault="007744F5" w:rsidP="007744F5">
      <w:pPr>
        <w:ind w:firstLine="643"/>
        <w:jc w:val="center"/>
        <w:rPr>
          <w:b/>
          <w:sz w:val="32"/>
          <w:szCs w:val="32"/>
        </w:rPr>
      </w:pPr>
    </w:p>
    <w:p w14:paraId="3116F33A" w14:textId="77777777" w:rsidR="007744F5" w:rsidRDefault="007744F5">
      <w:pPr>
        <w:ind w:firstLine="643"/>
        <w:jc w:val="center"/>
        <w:rPr>
          <w:b/>
          <w:sz w:val="32"/>
          <w:szCs w:val="32"/>
        </w:rPr>
        <w:sectPr w:rsidR="007744F5" w:rsidSect="00B82DB2">
          <w:footerReference w:type="default" r:id="rId15"/>
          <w:pgSz w:w="11906" w:h="16838"/>
          <w:pgMar w:top="1440" w:right="1800" w:bottom="1440" w:left="1800" w:header="851" w:footer="113" w:gutter="0"/>
          <w:pgNumType w:start="1"/>
          <w:cols w:space="720"/>
          <w:docGrid w:type="lines" w:linePitch="326"/>
        </w:sectPr>
      </w:pPr>
    </w:p>
    <w:p w14:paraId="587DBF53" w14:textId="77777777" w:rsidR="00DB1C38" w:rsidRPr="00324969" w:rsidRDefault="003E5166" w:rsidP="0093788B">
      <w:pPr>
        <w:pStyle w:val="1"/>
        <w:rPr>
          <w:rFonts w:ascii="仿宋" w:eastAsia="仿宋" w:hAnsi="仿宋"/>
        </w:rPr>
      </w:pPr>
      <w:bookmarkStart w:id="231" w:name="_Toc268010017"/>
      <w:bookmarkStart w:id="232" w:name="_Toc413859845"/>
      <w:bookmarkStart w:id="233" w:name="_Toc268010028"/>
      <w:bookmarkStart w:id="234" w:name="_Toc413859858"/>
      <w:r>
        <w:rPr>
          <w:rFonts w:hint="eastAsia"/>
        </w:rPr>
        <w:lastRenderedPageBreak/>
        <w:t xml:space="preserve"> </w:t>
      </w:r>
      <w:r>
        <w:t xml:space="preserve"> </w:t>
      </w:r>
      <w:bookmarkStart w:id="235" w:name="_Toc486845364"/>
      <w:bookmarkStart w:id="236" w:name="_Toc71399000"/>
      <w:r w:rsidR="00DB1C38" w:rsidRPr="00324969">
        <w:rPr>
          <w:rFonts w:ascii="仿宋" w:eastAsia="仿宋" w:hAnsi="仿宋" w:hint="eastAsia"/>
        </w:rPr>
        <w:t>引言</w:t>
      </w:r>
      <w:bookmarkEnd w:id="231"/>
      <w:bookmarkEnd w:id="232"/>
      <w:bookmarkEnd w:id="235"/>
      <w:bookmarkEnd w:id="236"/>
    </w:p>
    <w:p w14:paraId="6B21C963" w14:textId="77777777" w:rsidR="00DB1C38" w:rsidRPr="00324969" w:rsidRDefault="00DB1C38" w:rsidP="005439A2">
      <w:pPr>
        <w:pStyle w:val="2"/>
        <w:rPr>
          <w:rFonts w:ascii="仿宋" w:eastAsia="仿宋" w:hAnsi="仿宋"/>
        </w:rPr>
      </w:pPr>
      <w:bookmarkStart w:id="237" w:name="_Toc486845365"/>
      <w:bookmarkStart w:id="238" w:name="OLE_LINK1"/>
      <w:bookmarkStart w:id="239" w:name="_Toc71399001"/>
      <w:r w:rsidRPr="00324969">
        <w:rPr>
          <w:rFonts w:ascii="仿宋" w:eastAsia="仿宋" w:hAnsi="仿宋" w:hint="eastAsia"/>
        </w:rPr>
        <w:t>标识</w:t>
      </w:r>
      <w:bookmarkEnd w:id="237"/>
      <w:bookmarkEnd w:id="239"/>
    </w:p>
    <w:p w14:paraId="0A37CCEF" w14:textId="77777777" w:rsidR="00DB1C38" w:rsidRPr="00324969" w:rsidRDefault="00DB1C38" w:rsidP="00DB1C38">
      <w:pPr>
        <w:pStyle w:val="C503-4"/>
        <w:rPr>
          <w:rFonts w:ascii="仿宋" w:eastAsia="仿宋" w:hAnsi="仿宋"/>
        </w:rPr>
      </w:pPr>
      <w:r w:rsidRPr="00324969">
        <w:rPr>
          <w:rFonts w:ascii="仿宋" w:eastAsia="仿宋" w:hAnsi="仿宋" w:hint="eastAsia"/>
        </w:rPr>
        <w:t>写明本文档的：</w:t>
      </w:r>
    </w:p>
    <w:p w14:paraId="19BDAAF1" w14:textId="0469A66F" w:rsidR="00DB1C38" w:rsidRPr="00324969" w:rsidRDefault="00DB1C38" w:rsidP="00324969">
      <w:pPr>
        <w:pStyle w:val="C503-0"/>
        <w:ind w:firstLineChars="11" w:firstLine="26"/>
        <w:rPr>
          <w:rFonts w:ascii="仿宋" w:eastAsia="仿宋" w:hAnsi="仿宋"/>
        </w:rPr>
      </w:pPr>
      <w:r w:rsidRPr="00324969">
        <w:rPr>
          <w:rFonts w:ascii="仿宋" w:eastAsia="仿宋" w:hAnsi="仿宋" w:hint="eastAsia"/>
        </w:rPr>
        <w:t>标题：</w:t>
      </w:r>
      <w:bookmarkStart w:id="240" w:name="_Hlk70684040"/>
      <w:ins w:id="241" w:author="杨 啸晨" w:date="2021-05-08T16:53:00Z">
        <w:r w:rsidR="00142C28" w:rsidRPr="00142C28">
          <w:rPr>
            <w:rFonts w:ascii="仿宋" w:eastAsia="仿宋" w:hAnsi="仿宋" w:hint="eastAsia"/>
          </w:rPr>
          <w:t>海量社交媒体大数据的快速空间索引和处理系统</w:t>
        </w:r>
      </w:ins>
      <w:del w:id="242" w:author="杨 啸晨" w:date="2021-05-08T16:53:00Z">
        <w:r w:rsidR="003433F3" w:rsidDel="00142C28">
          <w:rPr>
            <w:rFonts w:ascii="仿宋" w:eastAsia="仿宋" w:hAnsi="仿宋" w:hint="eastAsia"/>
            <w:lang w:eastAsia="zh-CN"/>
          </w:rPr>
          <w:delText>社交媒体签到数据管理</w:delText>
        </w:r>
        <w:r w:rsidR="00DC7F38" w:rsidRPr="00324969" w:rsidDel="00142C28">
          <w:rPr>
            <w:rFonts w:ascii="仿宋" w:eastAsia="仿宋" w:hAnsi="仿宋" w:hint="eastAsia"/>
          </w:rPr>
          <w:delText>系统</w:delText>
        </w:r>
      </w:del>
      <w:bookmarkEnd w:id="240"/>
      <w:r w:rsidRPr="00324969">
        <w:rPr>
          <w:rFonts w:ascii="仿宋" w:eastAsia="仿宋" w:hAnsi="仿宋" w:hint="eastAsia"/>
          <w:lang w:eastAsia="zh-CN"/>
        </w:rPr>
        <w:t>测试报告</w:t>
      </w:r>
      <w:r w:rsidRPr="00324969">
        <w:rPr>
          <w:rFonts w:ascii="仿宋" w:eastAsia="仿宋" w:hAnsi="仿宋" w:hint="eastAsia"/>
        </w:rPr>
        <w:t>；</w:t>
      </w:r>
    </w:p>
    <w:p w14:paraId="1C53A948" w14:textId="52A8191C" w:rsidR="00DB1C38" w:rsidRPr="00324969" w:rsidRDefault="00DB1C38" w:rsidP="00324969">
      <w:pPr>
        <w:pStyle w:val="C503-0"/>
        <w:ind w:firstLineChars="11" w:firstLine="26"/>
        <w:rPr>
          <w:rFonts w:ascii="仿宋" w:eastAsia="仿宋" w:hAnsi="仿宋"/>
        </w:rPr>
      </w:pPr>
      <w:r w:rsidRPr="00324969">
        <w:rPr>
          <w:rFonts w:ascii="仿宋" w:eastAsia="仿宋" w:hAnsi="仿宋" w:hint="eastAsia"/>
        </w:rPr>
        <w:t>本文档适用</w:t>
      </w:r>
      <w:r w:rsidRPr="00324969">
        <w:rPr>
          <w:rFonts w:ascii="仿宋" w:eastAsia="仿宋" w:hAnsi="仿宋" w:hint="eastAsia"/>
          <w:lang w:eastAsia="zh-CN"/>
        </w:rPr>
        <w:t>于</w:t>
      </w:r>
      <w:ins w:id="243" w:author="杨 啸晨" w:date="2021-05-08T16:53:00Z">
        <w:r w:rsidR="00142C28" w:rsidRPr="00142C28">
          <w:rPr>
            <w:rFonts w:ascii="仿宋" w:eastAsia="仿宋" w:hAnsi="仿宋" w:hint="eastAsia"/>
            <w:lang w:eastAsia="zh-CN"/>
          </w:rPr>
          <w:t>海量社交媒体大数据的快速空间索引和处理系统</w:t>
        </w:r>
      </w:ins>
      <w:del w:id="244" w:author="杨 啸晨" w:date="2021-05-08T16:53:00Z">
        <w:r w:rsidR="003433F3" w:rsidDel="00142C28">
          <w:rPr>
            <w:rFonts w:ascii="仿宋" w:eastAsia="仿宋" w:hAnsi="仿宋" w:hint="eastAsia"/>
            <w:lang w:eastAsia="zh-CN"/>
          </w:rPr>
          <w:delText>社交媒体签到数据管理</w:delText>
        </w:r>
        <w:r w:rsidR="003433F3" w:rsidRPr="00324969" w:rsidDel="00142C28">
          <w:rPr>
            <w:rFonts w:ascii="仿宋" w:eastAsia="仿宋" w:hAnsi="仿宋" w:hint="eastAsia"/>
          </w:rPr>
          <w:delText>系统</w:delText>
        </w:r>
      </w:del>
      <w:r w:rsidRPr="00324969">
        <w:rPr>
          <w:rFonts w:ascii="仿宋" w:eastAsia="仿宋" w:hAnsi="仿宋" w:hint="eastAsia"/>
        </w:rPr>
        <w:t>。</w:t>
      </w:r>
    </w:p>
    <w:p w14:paraId="5091FECE" w14:textId="77777777" w:rsidR="00DB1C38" w:rsidRPr="00324969" w:rsidRDefault="00DB1C38" w:rsidP="005439A2">
      <w:pPr>
        <w:pStyle w:val="2"/>
        <w:rPr>
          <w:rFonts w:ascii="仿宋" w:eastAsia="仿宋" w:hAnsi="仿宋"/>
        </w:rPr>
      </w:pPr>
      <w:bookmarkStart w:id="245" w:name="_Toc486845366"/>
      <w:bookmarkStart w:id="246" w:name="_Toc71399002"/>
      <w:bookmarkEnd w:id="238"/>
      <w:r w:rsidRPr="00324969">
        <w:rPr>
          <w:rFonts w:ascii="仿宋" w:eastAsia="仿宋" w:hAnsi="仿宋" w:hint="eastAsia"/>
        </w:rPr>
        <w:t>系统概述</w:t>
      </w:r>
      <w:bookmarkEnd w:id="245"/>
      <w:bookmarkEnd w:id="246"/>
    </w:p>
    <w:p w14:paraId="0BE901E6" w14:textId="6E57CD11" w:rsidR="00DB1C38" w:rsidRDefault="00DB1C38" w:rsidP="00DB1C38">
      <w:pPr>
        <w:spacing w:line="300" w:lineRule="auto"/>
        <w:ind w:firstLine="480"/>
        <w:rPr>
          <w:rFonts w:ascii="仿宋" w:eastAsia="仿宋" w:hAnsi="仿宋"/>
        </w:rPr>
      </w:pPr>
      <w:r w:rsidRPr="00324969">
        <w:rPr>
          <w:rFonts w:ascii="仿宋" w:eastAsia="仿宋" w:hAnsi="仿宋" w:hint="eastAsia"/>
        </w:rPr>
        <w:t>本报告主要测试内容包括：</w:t>
      </w:r>
    </w:p>
    <w:p w14:paraId="396304C8" w14:textId="035E716D" w:rsidR="00866AC0" w:rsidRPr="00324969" w:rsidRDefault="00142C28" w:rsidP="00DB1C38">
      <w:pPr>
        <w:spacing w:line="300" w:lineRule="auto"/>
        <w:ind w:firstLine="480"/>
        <w:rPr>
          <w:rFonts w:ascii="仿宋" w:eastAsia="仿宋" w:hAnsi="仿宋"/>
        </w:rPr>
      </w:pPr>
      <w:ins w:id="247" w:author="杨 啸晨" w:date="2021-05-08T16:53:00Z">
        <w:r w:rsidRPr="00142C28">
          <w:rPr>
            <w:rFonts w:ascii="仿宋" w:eastAsia="仿宋" w:hAnsi="仿宋" w:hint="eastAsia"/>
          </w:rPr>
          <w:t>海量社交媒体大数据的快速空间索引和处理系统</w:t>
        </w:r>
      </w:ins>
      <w:del w:id="248" w:author="杨 啸晨" w:date="2021-05-08T16:53:00Z">
        <w:r w:rsidR="00866AC0" w:rsidDel="00142C28">
          <w:rPr>
            <w:rFonts w:ascii="仿宋" w:eastAsia="仿宋" w:hAnsi="仿宋" w:hint="eastAsia"/>
          </w:rPr>
          <w:delText>社交媒体签到数据管理</w:delText>
        </w:r>
        <w:r w:rsidR="00866AC0" w:rsidRPr="00324969" w:rsidDel="00142C28">
          <w:rPr>
            <w:rFonts w:ascii="仿宋" w:eastAsia="仿宋" w:hAnsi="仿宋" w:hint="eastAsia"/>
          </w:rPr>
          <w:delText>系统</w:delText>
        </w:r>
      </w:del>
    </w:p>
    <w:p w14:paraId="1DB10502" w14:textId="162CA553" w:rsidR="00DB1C38" w:rsidRPr="00324969" w:rsidRDefault="00142C28" w:rsidP="005439A2">
      <w:pPr>
        <w:pStyle w:val="2"/>
        <w:rPr>
          <w:rFonts w:ascii="仿宋" w:eastAsia="仿宋" w:hAnsi="仿宋"/>
        </w:rPr>
      </w:pPr>
      <w:bookmarkStart w:id="249" w:name="_Toc486845367"/>
      <w:bookmarkStart w:id="250" w:name="_Toc71399003"/>
      <w:ins w:id="251" w:author="杨 啸晨" w:date="2021-05-08T16:53:00Z">
        <w:r w:rsidRPr="00142C28">
          <w:rPr>
            <w:rFonts w:ascii="仿宋" w:eastAsia="仿宋" w:hAnsi="仿宋" w:hint="eastAsia"/>
          </w:rPr>
          <w:t>海量社交媒体大数据的快速空间索引和处理系统</w:t>
        </w:r>
      </w:ins>
      <w:del w:id="252" w:author="杨 啸晨" w:date="2021-05-08T16:53:00Z">
        <w:r w:rsidR="003433F3" w:rsidDel="00142C28">
          <w:rPr>
            <w:rFonts w:ascii="仿宋" w:eastAsia="仿宋" w:hAnsi="仿宋" w:hint="eastAsia"/>
          </w:rPr>
          <w:delText>社交媒体签到数据管理</w:delText>
        </w:r>
        <w:r w:rsidR="003433F3" w:rsidRPr="00324969" w:rsidDel="00142C28">
          <w:rPr>
            <w:rFonts w:ascii="仿宋" w:eastAsia="仿宋" w:hAnsi="仿宋" w:hint="eastAsia"/>
          </w:rPr>
          <w:delText>系统</w:delText>
        </w:r>
      </w:del>
      <w:r w:rsidR="00DB1C38" w:rsidRPr="00324969">
        <w:rPr>
          <w:rFonts w:ascii="仿宋" w:eastAsia="仿宋" w:hAnsi="仿宋" w:hint="eastAsia"/>
        </w:rPr>
        <w:t>测试依据</w:t>
      </w:r>
      <w:bookmarkEnd w:id="249"/>
      <w:bookmarkEnd w:id="250"/>
    </w:p>
    <w:p w14:paraId="2EDA0425" w14:textId="77777777" w:rsidR="00DB1C38" w:rsidRPr="00324969" w:rsidRDefault="00DC7F38" w:rsidP="00DC7F38">
      <w:pPr>
        <w:pStyle w:val="C503-0"/>
        <w:numPr>
          <w:ilvl w:val="0"/>
          <w:numId w:val="5"/>
        </w:numPr>
        <w:ind w:left="0" w:firstLine="480"/>
        <w:rPr>
          <w:rFonts w:ascii="仿宋" w:eastAsia="仿宋" w:hAnsi="仿宋"/>
        </w:rPr>
      </w:pPr>
      <w:r w:rsidRPr="00324969">
        <w:rPr>
          <w:rFonts w:ascii="仿宋" w:eastAsia="仿宋" w:hAnsi="仿宋" w:hint="eastAsia"/>
          <w:lang w:eastAsia="zh-CN"/>
        </w:rPr>
        <w:t>《</w:t>
      </w:r>
      <w:r w:rsidRPr="00324969">
        <w:rPr>
          <w:rFonts w:ascii="仿宋" w:eastAsia="仿宋" w:hAnsi="仿宋" w:hint="eastAsia"/>
        </w:rPr>
        <w:t>计算机软件需求规格说明规范</w:t>
      </w:r>
      <w:r w:rsidRPr="00324969">
        <w:rPr>
          <w:rFonts w:ascii="仿宋" w:eastAsia="仿宋" w:hAnsi="仿宋" w:hint="eastAsia"/>
          <w:lang w:eastAsia="zh-CN"/>
        </w:rPr>
        <w:t>》</w:t>
      </w:r>
      <w:r w:rsidR="00DB1C38" w:rsidRPr="00324969">
        <w:rPr>
          <w:rFonts w:ascii="仿宋" w:eastAsia="仿宋" w:hAnsi="仿宋" w:hint="eastAsia"/>
          <w:lang w:eastAsia="zh-CN"/>
        </w:rPr>
        <w:t>。</w:t>
      </w:r>
    </w:p>
    <w:p w14:paraId="7CDDBDC7" w14:textId="77777777" w:rsidR="00DB1C38" w:rsidRPr="00324969" w:rsidRDefault="00DB1C38" w:rsidP="005439A2">
      <w:pPr>
        <w:pStyle w:val="2"/>
        <w:rPr>
          <w:rFonts w:ascii="仿宋" w:eastAsia="仿宋" w:hAnsi="仿宋"/>
        </w:rPr>
      </w:pPr>
      <w:bookmarkStart w:id="253" w:name="_Toc486845370"/>
      <w:bookmarkStart w:id="254" w:name="_Toc71399004"/>
      <w:r w:rsidRPr="00324969">
        <w:rPr>
          <w:rFonts w:ascii="仿宋" w:eastAsia="仿宋" w:hAnsi="仿宋" w:hint="eastAsia"/>
        </w:rPr>
        <w:t>测试对象</w:t>
      </w:r>
      <w:bookmarkEnd w:id="253"/>
      <w:bookmarkEnd w:id="254"/>
    </w:p>
    <w:p w14:paraId="61C6804A" w14:textId="77777777" w:rsidR="00B82DB2" w:rsidRPr="00324969" w:rsidRDefault="00B82DB2" w:rsidP="00B82DB2">
      <w:pPr>
        <w:ind w:firstLine="480"/>
        <w:jc w:val="center"/>
        <w:rPr>
          <w:rFonts w:ascii="仿宋" w:eastAsia="仿宋" w:hAnsi="仿宋"/>
        </w:rPr>
      </w:pPr>
      <w:r w:rsidRPr="00324969">
        <w:rPr>
          <w:rFonts w:ascii="仿宋" w:eastAsia="仿宋" w:hAnsi="仿宋" w:hint="eastAsia"/>
        </w:rPr>
        <w:t>表1.4.1测试对象</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5581"/>
      </w:tblGrid>
      <w:tr w:rsidR="00A61D7F" w:rsidRPr="00324969" w14:paraId="54369F76" w14:textId="77777777" w:rsidTr="00B82DB2">
        <w:trPr>
          <w:tblHeader/>
        </w:trPr>
        <w:tc>
          <w:tcPr>
            <w:tcW w:w="8359" w:type="dxa"/>
            <w:gridSpan w:val="2"/>
            <w:shd w:val="clear" w:color="auto" w:fill="E7E6E6"/>
          </w:tcPr>
          <w:p w14:paraId="1734809C" w14:textId="77777777" w:rsidR="00A61D7F" w:rsidRPr="00324969" w:rsidRDefault="00A61D7F" w:rsidP="00A61D7F">
            <w:pPr>
              <w:ind w:firstLine="480"/>
              <w:jc w:val="center"/>
              <w:rPr>
                <w:rFonts w:ascii="仿宋" w:eastAsia="仿宋" w:hAnsi="仿宋"/>
              </w:rPr>
            </w:pPr>
            <w:r w:rsidRPr="00324969">
              <w:rPr>
                <w:rFonts w:ascii="仿宋" w:eastAsia="仿宋" w:hAnsi="仿宋" w:hint="eastAsia"/>
              </w:rPr>
              <w:t>测试项</w:t>
            </w:r>
          </w:p>
        </w:tc>
      </w:tr>
      <w:tr w:rsidR="003441E7" w:rsidRPr="00324969" w14:paraId="74511EF5" w14:textId="77777777" w:rsidTr="00B82DB2">
        <w:tc>
          <w:tcPr>
            <w:tcW w:w="2778" w:type="dxa"/>
            <w:vMerge w:val="restart"/>
            <w:shd w:val="clear" w:color="auto" w:fill="auto"/>
            <w:vAlign w:val="center"/>
          </w:tcPr>
          <w:p w14:paraId="4E9053F3" w14:textId="6BF85FC8" w:rsidR="003441E7" w:rsidRPr="00324969" w:rsidRDefault="00142C28" w:rsidP="00DC7F38">
            <w:pPr>
              <w:spacing w:line="300" w:lineRule="auto"/>
              <w:ind w:firstLineChars="0" w:firstLine="0"/>
              <w:jc w:val="center"/>
              <w:rPr>
                <w:rFonts w:ascii="仿宋" w:eastAsia="仿宋" w:hAnsi="仿宋"/>
              </w:rPr>
            </w:pPr>
            <w:ins w:id="255" w:author="杨 啸晨" w:date="2021-05-08T16:54:00Z">
              <w:r w:rsidRPr="00142C28">
                <w:rPr>
                  <w:rFonts w:ascii="仿宋" w:eastAsia="仿宋" w:hAnsi="仿宋" w:hint="eastAsia"/>
                </w:rPr>
                <w:t>海量社交媒体大数据的快速空间索引和处理系统</w:t>
              </w:r>
            </w:ins>
            <w:del w:id="256" w:author="杨 啸晨" w:date="2021-05-08T16:54:00Z">
              <w:r w:rsidR="00046EE6" w:rsidDel="00142C28">
                <w:rPr>
                  <w:rFonts w:ascii="仿宋" w:eastAsia="仿宋" w:hAnsi="仿宋" w:hint="eastAsia"/>
                </w:rPr>
                <w:delText>社交媒体签到数据管理</w:delText>
              </w:r>
              <w:r w:rsidR="00046EE6" w:rsidRPr="00324969" w:rsidDel="00142C28">
                <w:rPr>
                  <w:rFonts w:ascii="仿宋" w:eastAsia="仿宋" w:hAnsi="仿宋" w:hint="eastAsia"/>
                </w:rPr>
                <w:delText>系统</w:delText>
              </w:r>
            </w:del>
          </w:p>
        </w:tc>
        <w:tc>
          <w:tcPr>
            <w:tcW w:w="5581" w:type="dxa"/>
            <w:shd w:val="clear" w:color="auto" w:fill="auto"/>
            <w:vAlign w:val="center"/>
          </w:tcPr>
          <w:p w14:paraId="11F16234" w14:textId="0C7565A4" w:rsidR="003441E7" w:rsidRPr="00324969" w:rsidRDefault="00046EE6" w:rsidP="00324969">
            <w:pPr>
              <w:ind w:firstLine="480"/>
              <w:jc w:val="left"/>
              <w:rPr>
                <w:rFonts w:ascii="仿宋" w:eastAsia="仿宋" w:hAnsi="仿宋"/>
              </w:rPr>
            </w:pPr>
            <w:r>
              <w:rPr>
                <w:rFonts w:ascii="仿宋" w:eastAsia="仿宋" w:hAnsi="仿宋" w:hint="eastAsia"/>
              </w:rPr>
              <w:t>亿级社交媒体签到数据</w:t>
            </w:r>
            <w:r w:rsidR="007655DA">
              <w:rPr>
                <w:rFonts w:ascii="仿宋" w:eastAsia="仿宋" w:hAnsi="仿宋" w:hint="eastAsia"/>
              </w:rPr>
              <w:t>结构化存储与管理</w:t>
            </w:r>
          </w:p>
        </w:tc>
      </w:tr>
      <w:tr w:rsidR="003441E7" w:rsidRPr="00324969" w14:paraId="16877706" w14:textId="77777777" w:rsidTr="00B82DB2">
        <w:tc>
          <w:tcPr>
            <w:tcW w:w="2778" w:type="dxa"/>
            <w:vMerge/>
            <w:shd w:val="clear" w:color="auto" w:fill="auto"/>
          </w:tcPr>
          <w:p w14:paraId="671D9470" w14:textId="77777777" w:rsidR="003441E7" w:rsidRPr="00324969" w:rsidRDefault="003441E7" w:rsidP="00A61D7F">
            <w:pPr>
              <w:ind w:firstLine="480"/>
              <w:jc w:val="center"/>
              <w:rPr>
                <w:rFonts w:ascii="仿宋" w:eastAsia="仿宋" w:hAnsi="仿宋"/>
              </w:rPr>
            </w:pPr>
          </w:p>
        </w:tc>
        <w:tc>
          <w:tcPr>
            <w:tcW w:w="5581" w:type="dxa"/>
            <w:shd w:val="clear" w:color="auto" w:fill="auto"/>
            <w:vAlign w:val="center"/>
          </w:tcPr>
          <w:p w14:paraId="74D47B34" w14:textId="57B61718" w:rsidR="003441E7" w:rsidRPr="00324969" w:rsidRDefault="007655DA" w:rsidP="00324969">
            <w:pPr>
              <w:ind w:firstLine="480"/>
              <w:jc w:val="left"/>
              <w:rPr>
                <w:rFonts w:ascii="仿宋" w:eastAsia="仿宋" w:hAnsi="仿宋"/>
              </w:rPr>
            </w:pPr>
            <w:r>
              <w:rPr>
                <w:rFonts w:ascii="仿宋" w:eastAsia="仿宋" w:hAnsi="仿宋" w:hint="eastAsia"/>
              </w:rPr>
              <w:t>T</w:t>
            </w:r>
            <w:r>
              <w:rPr>
                <w:rFonts w:ascii="仿宋" w:eastAsia="仿宋" w:hAnsi="仿宋"/>
              </w:rPr>
              <w:t>B</w:t>
            </w:r>
            <w:r>
              <w:rPr>
                <w:rFonts w:ascii="仿宋" w:eastAsia="仿宋" w:hAnsi="仿宋" w:hint="eastAsia"/>
              </w:rPr>
              <w:t>级社交媒体数据非结构</w:t>
            </w:r>
            <w:r w:rsidR="001D6F2F">
              <w:rPr>
                <w:rFonts w:ascii="仿宋" w:eastAsia="仿宋" w:hAnsi="仿宋" w:hint="eastAsia"/>
              </w:rPr>
              <w:t>化</w:t>
            </w:r>
            <w:r>
              <w:rPr>
                <w:rFonts w:ascii="仿宋" w:eastAsia="仿宋" w:hAnsi="仿宋" w:hint="eastAsia"/>
              </w:rPr>
              <w:t>存储与管理</w:t>
            </w:r>
          </w:p>
        </w:tc>
      </w:tr>
      <w:tr w:rsidR="003441E7" w:rsidRPr="00324969" w14:paraId="3551598A" w14:textId="77777777" w:rsidTr="00B82DB2">
        <w:tc>
          <w:tcPr>
            <w:tcW w:w="2778" w:type="dxa"/>
            <w:vMerge/>
            <w:shd w:val="clear" w:color="auto" w:fill="auto"/>
          </w:tcPr>
          <w:p w14:paraId="65EDE1D7" w14:textId="77777777" w:rsidR="003441E7" w:rsidRPr="00324969" w:rsidRDefault="003441E7" w:rsidP="00A61D7F">
            <w:pPr>
              <w:ind w:firstLine="480"/>
              <w:jc w:val="center"/>
              <w:rPr>
                <w:rFonts w:ascii="仿宋" w:eastAsia="仿宋" w:hAnsi="仿宋"/>
              </w:rPr>
            </w:pPr>
          </w:p>
        </w:tc>
        <w:tc>
          <w:tcPr>
            <w:tcW w:w="5581" w:type="dxa"/>
            <w:shd w:val="clear" w:color="auto" w:fill="auto"/>
            <w:vAlign w:val="center"/>
          </w:tcPr>
          <w:p w14:paraId="71FDEBF0" w14:textId="3911751F" w:rsidR="003441E7" w:rsidRPr="00324969" w:rsidRDefault="007655DA" w:rsidP="00324969">
            <w:pPr>
              <w:ind w:firstLine="480"/>
              <w:jc w:val="left"/>
              <w:rPr>
                <w:rFonts w:ascii="仿宋" w:eastAsia="仿宋" w:hAnsi="仿宋"/>
              </w:rPr>
            </w:pPr>
            <w:r>
              <w:rPr>
                <w:rFonts w:ascii="仿宋" w:eastAsia="仿宋" w:hAnsi="仿宋" w:hint="eastAsia"/>
              </w:rPr>
              <w:t>高效的数据检索和分析，实现数据秒级查询</w:t>
            </w:r>
          </w:p>
        </w:tc>
      </w:tr>
    </w:tbl>
    <w:p w14:paraId="4D1B84E2" w14:textId="77777777" w:rsidR="00DB1C38" w:rsidRPr="00324969" w:rsidRDefault="00DB1C38" w:rsidP="005439A2">
      <w:pPr>
        <w:pStyle w:val="2"/>
        <w:rPr>
          <w:rFonts w:ascii="仿宋" w:eastAsia="仿宋" w:hAnsi="仿宋"/>
        </w:rPr>
      </w:pPr>
      <w:bookmarkStart w:id="257" w:name="_Toc486845371"/>
      <w:bookmarkStart w:id="258" w:name="_Toc71399005"/>
      <w:r w:rsidRPr="00324969">
        <w:rPr>
          <w:rFonts w:ascii="仿宋" w:eastAsia="仿宋" w:hAnsi="仿宋" w:hint="eastAsia"/>
        </w:rPr>
        <w:t>其他</w:t>
      </w:r>
      <w:bookmarkEnd w:id="257"/>
      <w:bookmarkEnd w:id="258"/>
    </w:p>
    <w:p w14:paraId="33C5A892" w14:textId="1EDDED0D" w:rsidR="00DB1C38" w:rsidRPr="00324969" w:rsidRDefault="00DB1C38" w:rsidP="00DB1C38">
      <w:pPr>
        <w:spacing w:line="300" w:lineRule="auto"/>
        <w:ind w:firstLine="480"/>
        <w:rPr>
          <w:rFonts w:ascii="仿宋" w:eastAsia="仿宋" w:hAnsi="仿宋"/>
        </w:rPr>
      </w:pPr>
      <w:r w:rsidRPr="00324969">
        <w:rPr>
          <w:rFonts w:ascii="仿宋" w:eastAsia="仿宋" w:hAnsi="仿宋"/>
        </w:rPr>
        <w:t>本报告为</w:t>
      </w:r>
      <w:ins w:id="259" w:author="杨 啸晨" w:date="2021-05-08T16:54:00Z">
        <w:r w:rsidR="00142C28" w:rsidRPr="00142C28">
          <w:rPr>
            <w:rFonts w:ascii="仿宋" w:eastAsia="仿宋" w:hAnsi="仿宋" w:hint="eastAsia"/>
          </w:rPr>
          <w:t>海量社交媒体大数据的快速空间索引和处理系统</w:t>
        </w:r>
      </w:ins>
      <w:del w:id="260" w:author="杨 啸晨" w:date="2021-05-08T16:54:00Z">
        <w:r w:rsidR="00866AC0" w:rsidDel="00142C28">
          <w:rPr>
            <w:rFonts w:ascii="仿宋" w:eastAsia="仿宋" w:hAnsi="仿宋" w:hint="eastAsia"/>
          </w:rPr>
          <w:delText>社交媒体签到数据管理</w:delText>
        </w:r>
        <w:r w:rsidR="00866AC0" w:rsidRPr="00324969" w:rsidDel="00142C28">
          <w:rPr>
            <w:rFonts w:ascii="仿宋" w:eastAsia="仿宋" w:hAnsi="仿宋" w:hint="eastAsia"/>
          </w:rPr>
          <w:delText>系统</w:delText>
        </w:r>
      </w:del>
      <w:r w:rsidRPr="00324969">
        <w:rPr>
          <w:rFonts w:ascii="仿宋" w:eastAsia="仿宋" w:hAnsi="仿宋"/>
        </w:rPr>
        <w:t>的测试报告，目的在于测试阶段的测试以及分析测试结果，描述系统是否符合需求。预期参考人员包括用户、测试人员、开发人员、项目管理者、其他质量管理人员和需要阅读本报告的高层经理。</w:t>
      </w:r>
    </w:p>
    <w:p w14:paraId="40E0B40B" w14:textId="77777777" w:rsidR="00DB1C38" w:rsidRPr="00324969" w:rsidRDefault="00DB1C38" w:rsidP="005439A2">
      <w:pPr>
        <w:pStyle w:val="2"/>
        <w:rPr>
          <w:rFonts w:ascii="仿宋" w:eastAsia="仿宋" w:hAnsi="仿宋"/>
        </w:rPr>
      </w:pPr>
      <w:bookmarkStart w:id="261" w:name="_Toc486845372"/>
      <w:bookmarkStart w:id="262" w:name="_Toc71399006"/>
      <w:r w:rsidRPr="00324969">
        <w:rPr>
          <w:rFonts w:ascii="仿宋" w:eastAsia="仿宋" w:hAnsi="仿宋" w:hint="eastAsia"/>
        </w:rPr>
        <w:t>术语及缩略语定义</w:t>
      </w:r>
      <w:bookmarkEnd w:id="261"/>
      <w:bookmarkEnd w:id="262"/>
    </w:p>
    <w:p w14:paraId="0767DD05" w14:textId="77777777" w:rsidR="004E70DC" w:rsidRPr="00324969" w:rsidRDefault="004E70DC" w:rsidP="004E70DC">
      <w:pPr>
        <w:numPr>
          <w:ilvl w:val="0"/>
          <w:numId w:val="20"/>
        </w:numPr>
        <w:tabs>
          <w:tab w:val="clear" w:pos="965"/>
        </w:tabs>
        <w:adjustRightInd w:val="0"/>
        <w:snapToGrid w:val="0"/>
        <w:ind w:left="0" w:firstLine="480"/>
        <w:rPr>
          <w:rFonts w:ascii="仿宋" w:eastAsia="仿宋" w:hAnsi="仿宋"/>
        </w:rPr>
      </w:pPr>
      <w:bookmarkStart w:id="263" w:name="_Toc276500109"/>
      <w:bookmarkStart w:id="264" w:name="_Toc276512322"/>
      <w:r w:rsidRPr="00324969">
        <w:rPr>
          <w:rFonts w:ascii="仿宋" w:eastAsia="仿宋" w:hAnsi="仿宋"/>
        </w:rPr>
        <w:t>本文档</w:t>
      </w:r>
      <w:bookmarkEnd w:id="263"/>
      <w:bookmarkEnd w:id="264"/>
    </w:p>
    <w:p w14:paraId="3696C62F" w14:textId="4D2E6527" w:rsidR="004E70DC" w:rsidRPr="00A7469E" w:rsidRDefault="00142C28" w:rsidP="00A7469E">
      <w:pPr>
        <w:ind w:firstLineChars="0" w:firstLine="480"/>
        <w:rPr>
          <w:rFonts w:ascii="仿宋" w:eastAsia="仿宋" w:hAnsi="仿宋"/>
          <w:rPrChange w:id="265" w:author="kenken K" w:date="2021-05-08T20:44:00Z">
            <w:rPr/>
          </w:rPrChange>
        </w:rPr>
        <w:pPrChange w:id="266" w:author="kenken K" w:date="2021-05-08T20:44:00Z">
          <w:pPr>
            <w:pStyle w:val="aa"/>
            <w:numPr>
              <w:numId w:val="20"/>
            </w:numPr>
            <w:tabs>
              <w:tab w:val="num" w:pos="965"/>
            </w:tabs>
            <w:ind w:left="965" w:firstLineChars="0" w:hanging="425"/>
          </w:pPr>
        </w:pPrChange>
      </w:pPr>
      <w:ins w:id="267" w:author="杨 啸晨" w:date="2021-05-08T16:54:00Z">
        <w:r w:rsidRPr="00A7469E">
          <w:rPr>
            <w:rFonts w:ascii="仿宋" w:eastAsia="仿宋" w:hAnsi="仿宋" w:hint="eastAsia"/>
            <w:rPrChange w:id="268" w:author="kenken K" w:date="2021-05-08T20:44:00Z">
              <w:rPr>
                <w:rFonts w:hint="eastAsia"/>
              </w:rPr>
            </w:rPrChange>
          </w:rPr>
          <w:t>海量社交媒体大数据的快速空间索引和处理系统</w:t>
        </w:r>
      </w:ins>
      <w:del w:id="269" w:author="杨 啸晨" w:date="2021-05-08T16:54:00Z">
        <w:r w:rsidR="00866AC0" w:rsidRPr="00A7469E" w:rsidDel="00142C28">
          <w:rPr>
            <w:rFonts w:ascii="仿宋" w:eastAsia="仿宋" w:hAnsi="仿宋" w:hint="eastAsia"/>
            <w:rPrChange w:id="270" w:author="kenken K" w:date="2021-05-08T20:44:00Z">
              <w:rPr>
                <w:rFonts w:hint="eastAsia"/>
              </w:rPr>
            </w:rPrChange>
          </w:rPr>
          <w:delText>社交媒体签到数据管理系统</w:delText>
        </w:r>
      </w:del>
      <w:r w:rsidR="00174293" w:rsidRPr="00A7469E">
        <w:rPr>
          <w:rFonts w:ascii="仿宋" w:eastAsia="仿宋" w:hAnsi="仿宋" w:hint="eastAsia"/>
          <w:rPrChange w:id="271" w:author="kenken K" w:date="2021-05-08T20:44:00Z">
            <w:rPr>
              <w:rFonts w:hint="eastAsia"/>
            </w:rPr>
          </w:rPrChange>
        </w:rPr>
        <w:t>测试报告</w:t>
      </w:r>
      <w:r w:rsidR="004E70DC" w:rsidRPr="00A7469E">
        <w:rPr>
          <w:rFonts w:ascii="仿宋" w:eastAsia="仿宋" w:hAnsi="仿宋" w:hint="eastAsia"/>
          <w:rPrChange w:id="272" w:author="kenken K" w:date="2021-05-08T20:44:00Z">
            <w:rPr>
              <w:rFonts w:hint="eastAsia"/>
            </w:rPr>
          </w:rPrChange>
        </w:rPr>
        <w:t>。</w:t>
      </w:r>
    </w:p>
    <w:p w14:paraId="513DC9D9" w14:textId="77777777" w:rsidR="004E70DC" w:rsidRPr="00324969" w:rsidRDefault="004E70DC" w:rsidP="004E70DC">
      <w:pPr>
        <w:numPr>
          <w:ilvl w:val="0"/>
          <w:numId w:val="20"/>
        </w:numPr>
        <w:tabs>
          <w:tab w:val="clear" w:pos="965"/>
        </w:tabs>
        <w:adjustRightInd w:val="0"/>
        <w:snapToGrid w:val="0"/>
        <w:ind w:left="0" w:firstLine="480"/>
        <w:rPr>
          <w:rFonts w:ascii="仿宋" w:eastAsia="仿宋" w:hAnsi="仿宋"/>
        </w:rPr>
      </w:pPr>
      <w:r w:rsidRPr="00324969">
        <w:rPr>
          <w:rFonts w:ascii="仿宋" w:eastAsia="仿宋" w:hAnsi="仿宋" w:hint="eastAsia"/>
        </w:rPr>
        <w:t>本</w:t>
      </w:r>
      <w:r w:rsidRPr="00324969">
        <w:rPr>
          <w:rFonts w:ascii="仿宋" w:eastAsia="仿宋" w:hAnsi="仿宋"/>
        </w:rPr>
        <w:t>项目</w:t>
      </w:r>
    </w:p>
    <w:p w14:paraId="4A755C54" w14:textId="70A92640" w:rsidR="004E70DC" w:rsidRPr="00324969" w:rsidRDefault="004E70DC" w:rsidP="004E70DC">
      <w:pPr>
        <w:ind w:firstLine="480"/>
        <w:rPr>
          <w:rFonts w:ascii="仿宋" w:eastAsia="仿宋" w:hAnsi="仿宋"/>
        </w:rPr>
      </w:pPr>
      <w:r w:rsidRPr="00324969">
        <w:rPr>
          <w:rFonts w:ascii="仿宋" w:eastAsia="仿宋" w:hAnsi="仿宋"/>
        </w:rPr>
        <w:t>指</w:t>
      </w:r>
      <w:ins w:id="273" w:author="杨 啸晨" w:date="2021-05-08T16:55:00Z">
        <w:r w:rsidR="007F14C7" w:rsidRPr="007F14C7">
          <w:rPr>
            <w:rFonts w:ascii="仿宋" w:eastAsia="仿宋" w:hAnsi="仿宋" w:hint="eastAsia"/>
          </w:rPr>
          <w:t>海量社交媒体大数据的快速空间索引和处理系统</w:t>
        </w:r>
      </w:ins>
      <w:del w:id="274" w:author="杨 啸晨" w:date="2021-05-08T16:55:00Z">
        <w:r w:rsidR="00866AC0" w:rsidDel="007F14C7">
          <w:rPr>
            <w:rFonts w:ascii="仿宋" w:eastAsia="仿宋" w:hAnsi="仿宋" w:hint="eastAsia"/>
          </w:rPr>
          <w:delText>社交媒体签到数据管理</w:delText>
        </w:r>
        <w:r w:rsidR="00866AC0" w:rsidRPr="00324969" w:rsidDel="007F14C7">
          <w:rPr>
            <w:rFonts w:ascii="仿宋" w:eastAsia="仿宋" w:hAnsi="仿宋" w:hint="eastAsia"/>
          </w:rPr>
          <w:delText>系统</w:delText>
        </w:r>
      </w:del>
      <w:r w:rsidRPr="00324969">
        <w:rPr>
          <w:rFonts w:ascii="仿宋" w:eastAsia="仿宋" w:hAnsi="仿宋" w:hint="eastAsia"/>
        </w:rPr>
        <w:t>建设项目。</w:t>
      </w:r>
    </w:p>
    <w:p w14:paraId="1363DBD5" w14:textId="77777777" w:rsidR="004E70DC" w:rsidRPr="00324969" w:rsidRDefault="004E70DC" w:rsidP="004E70DC">
      <w:pPr>
        <w:numPr>
          <w:ilvl w:val="0"/>
          <w:numId w:val="20"/>
        </w:numPr>
        <w:tabs>
          <w:tab w:val="clear" w:pos="965"/>
        </w:tabs>
        <w:adjustRightInd w:val="0"/>
        <w:snapToGrid w:val="0"/>
        <w:ind w:left="0" w:firstLine="480"/>
        <w:rPr>
          <w:rFonts w:ascii="仿宋" w:eastAsia="仿宋" w:hAnsi="仿宋"/>
        </w:rPr>
      </w:pPr>
      <w:r w:rsidRPr="00324969">
        <w:rPr>
          <w:rFonts w:ascii="仿宋" w:eastAsia="仿宋" w:hAnsi="仿宋"/>
        </w:rPr>
        <w:t>需求</w:t>
      </w:r>
    </w:p>
    <w:p w14:paraId="78F541A2" w14:textId="77777777" w:rsidR="004E70DC" w:rsidRPr="00324969" w:rsidRDefault="004E70DC" w:rsidP="004E70DC">
      <w:pPr>
        <w:ind w:firstLine="480"/>
        <w:rPr>
          <w:rFonts w:ascii="仿宋" w:eastAsia="仿宋" w:hAnsi="仿宋"/>
        </w:rPr>
      </w:pPr>
      <w:r w:rsidRPr="00324969">
        <w:rPr>
          <w:rFonts w:ascii="仿宋" w:eastAsia="仿宋" w:hAnsi="仿宋"/>
        </w:rPr>
        <w:t>用户所需要的并能触发一个程序或系统开发工作的说明；或从系统外部能发现系统所具有的满足于用户的特点、功能及属性等。</w:t>
      </w:r>
    </w:p>
    <w:p w14:paraId="73E3DA16" w14:textId="77777777" w:rsidR="004E70DC" w:rsidRPr="00324969" w:rsidRDefault="004E70DC" w:rsidP="004E70DC">
      <w:pPr>
        <w:numPr>
          <w:ilvl w:val="0"/>
          <w:numId w:val="20"/>
        </w:numPr>
        <w:tabs>
          <w:tab w:val="clear" w:pos="965"/>
        </w:tabs>
        <w:adjustRightInd w:val="0"/>
        <w:snapToGrid w:val="0"/>
        <w:ind w:left="0" w:firstLine="480"/>
        <w:rPr>
          <w:rFonts w:ascii="仿宋" w:eastAsia="仿宋" w:hAnsi="仿宋"/>
        </w:rPr>
      </w:pPr>
      <w:r w:rsidRPr="00324969">
        <w:rPr>
          <w:rFonts w:ascii="仿宋" w:eastAsia="仿宋" w:hAnsi="仿宋"/>
        </w:rPr>
        <w:lastRenderedPageBreak/>
        <w:t>需求确认</w:t>
      </w:r>
    </w:p>
    <w:p w14:paraId="0732701D" w14:textId="77777777" w:rsidR="004E70DC" w:rsidRPr="00324969" w:rsidRDefault="004E70DC" w:rsidP="004E70DC">
      <w:pPr>
        <w:ind w:firstLine="480"/>
        <w:rPr>
          <w:rFonts w:ascii="仿宋" w:eastAsia="仿宋" w:hAnsi="仿宋"/>
        </w:rPr>
      </w:pPr>
      <w:r w:rsidRPr="00324969">
        <w:rPr>
          <w:rFonts w:ascii="仿宋" w:eastAsia="仿宋" w:hAnsi="仿宋"/>
        </w:rPr>
        <w:t>指开发方和客户共同对需求文档进行评审，双方对需求达成共识后做出书面承诺，使需求文档具有商业合同效果。</w:t>
      </w:r>
    </w:p>
    <w:p w14:paraId="4A324659" w14:textId="77777777" w:rsidR="00DB1C38" w:rsidRPr="00324969" w:rsidRDefault="003E5166" w:rsidP="0093788B">
      <w:pPr>
        <w:pStyle w:val="1"/>
        <w:rPr>
          <w:rFonts w:ascii="仿宋" w:eastAsia="仿宋" w:hAnsi="仿宋"/>
          <w:sz w:val="32"/>
          <w:szCs w:val="32"/>
        </w:rPr>
      </w:pPr>
      <w:r>
        <w:t xml:space="preserve"> </w:t>
      </w:r>
      <w:r w:rsidR="00DB1C38">
        <w:rPr>
          <w:rFonts w:hint="eastAsia"/>
        </w:rPr>
        <w:t xml:space="preserve"> </w:t>
      </w:r>
      <w:bookmarkStart w:id="275" w:name="_Toc486845375"/>
      <w:bookmarkStart w:id="276" w:name="_Toc71399007"/>
      <w:r w:rsidR="00DB1C38" w:rsidRPr="00324969">
        <w:rPr>
          <w:rFonts w:ascii="仿宋" w:eastAsia="仿宋" w:hAnsi="仿宋" w:hint="eastAsia"/>
        </w:rPr>
        <w:t>测试环境</w:t>
      </w:r>
      <w:bookmarkEnd w:id="275"/>
      <w:bookmarkEnd w:id="276"/>
    </w:p>
    <w:p w14:paraId="05C19A5B" w14:textId="77777777" w:rsidR="00610FEB" w:rsidRPr="00A50413" w:rsidRDefault="00610FEB" w:rsidP="00610FEB">
      <w:pPr>
        <w:pStyle w:val="2"/>
        <w:numPr>
          <w:ilvl w:val="0"/>
          <w:numId w:val="13"/>
        </w:numPr>
        <w:rPr>
          <w:rFonts w:ascii="仿宋" w:eastAsia="仿宋" w:hAnsi="仿宋"/>
        </w:rPr>
      </w:pPr>
      <w:bookmarkStart w:id="277" w:name="_Toc486845376"/>
      <w:bookmarkStart w:id="278" w:name="_Toc534876717"/>
      <w:bookmarkStart w:id="279" w:name="_Toc486845378"/>
      <w:bookmarkStart w:id="280" w:name="_Toc534877617"/>
      <w:bookmarkStart w:id="281" w:name="_Toc71399008"/>
      <w:r w:rsidRPr="00A50413">
        <w:rPr>
          <w:rFonts w:ascii="仿宋" w:eastAsia="仿宋" w:hAnsi="仿宋" w:hint="eastAsia"/>
        </w:rPr>
        <w:t>软件环境</w:t>
      </w:r>
      <w:bookmarkEnd w:id="277"/>
      <w:bookmarkEnd w:id="278"/>
      <w:bookmarkEnd w:id="281"/>
    </w:p>
    <w:tbl>
      <w:tblPr>
        <w:tblW w:w="7874" w:type="dxa"/>
        <w:tblInd w:w="365" w:type="dxa"/>
        <w:tblCellMar>
          <w:top w:w="58" w:type="dxa"/>
          <w:left w:w="106" w:type="dxa"/>
          <w:right w:w="115" w:type="dxa"/>
        </w:tblCellMar>
        <w:tblLook w:val="04A0" w:firstRow="1" w:lastRow="0" w:firstColumn="1" w:lastColumn="0" w:noHBand="0" w:noVBand="1"/>
      </w:tblPr>
      <w:tblGrid>
        <w:gridCol w:w="1281"/>
        <w:gridCol w:w="5396"/>
        <w:gridCol w:w="1197"/>
      </w:tblGrid>
      <w:tr w:rsidR="00610FEB" w:rsidRPr="005E2BAD" w14:paraId="6384FC8A" w14:textId="77777777" w:rsidTr="003433F3">
        <w:trPr>
          <w:trHeight w:val="314"/>
        </w:trPr>
        <w:tc>
          <w:tcPr>
            <w:tcW w:w="1281" w:type="dxa"/>
            <w:tcBorders>
              <w:top w:val="single" w:sz="6" w:space="0" w:color="000000"/>
              <w:left w:val="single" w:sz="6" w:space="0" w:color="000000"/>
              <w:bottom w:val="single" w:sz="6" w:space="0" w:color="000000"/>
              <w:right w:val="single" w:sz="6" w:space="0" w:color="000000"/>
            </w:tcBorders>
            <w:shd w:val="clear" w:color="auto" w:fill="D9D9D9"/>
          </w:tcPr>
          <w:p w14:paraId="6F4B3640" w14:textId="77777777" w:rsidR="00610FEB" w:rsidRPr="005E2BAD" w:rsidRDefault="00610FEB" w:rsidP="003433F3">
            <w:pPr>
              <w:spacing w:line="240" w:lineRule="auto"/>
              <w:ind w:firstLineChars="0" w:firstLine="0"/>
              <w:rPr>
                <w:rFonts w:ascii="仿宋" w:eastAsia="仿宋" w:hAnsi="仿宋"/>
                <w:b/>
              </w:rPr>
            </w:pPr>
            <w:bookmarkStart w:id="282" w:name="_Toc486845377"/>
            <w:bookmarkStart w:id="283" w:name="_Toc534876718"/>
            <w:r w:rsidRPr="005E2BAD">
              <w:rPr>
                <w:rFonts w:ascii="仿宋" w:eastAsia="仿宋" w:hAnsi="仿宋" w:cs="宋体"/>
                <w:b/>
              </w:rPr>
              <w:t xml:space="preserve">软件类型 </w:t>
            </w:r>
          </w:p>
        </w:tc>
        <w:tc>
          <w:tcPr>
            <w:tcW w:w="5396" w:type="dxa"/>
            <w:tcBorders>
              <w:top w:val="single" w:sz="6" w:space="0" w:color="000000"/>
              <w:left w:val="single" w:sz="6" w:space="0" w:color="000000"/>
              <w:bottom w:val="single" w:sz="6" w:space="0" w:color="000000"/>
              <w:right w:val="single" w:sz="6" w:space="0" w:color="000000"/>
            </w:tcBorders>
            <w:shd w:val="clear" w:color="auto" w:fill="D9D9D9"/>
          </w:tcPr>
          <w:p w14:paraId="336D20FF" w14:textId="77777777" w:rsidR="00610FEB" w:rsidRPr="005E2BAD" w:rsidRDefault="00610FEB" w:rsidP="003433F3">
            <w:pPr>
              <w:spacing w:line="240" w:lineRule="auto"/>
              <w:ind w:firstLineChars="0" w:firstLine="0"/>
              <w:jc w:val="center"/>
              <w:rPr>
                <w:rFonts w:ascii="仿宋" w:eastAsia="仿宋" w:hAnsi="仿宋"/>
                <w:b/>
              </w:rPr>
            </w:pPr>
            <w:r w:rsidRPr="005E2BAD">
              <w:rPr>
                <w:rFonts w:ascii="仿宋" w:eastAsia="仿宋" w:hAnsi="仿宋" w:cs="宋体"/>
                <w:b/>
              </w:rPr>
              <w:t>配置</w:t>
            </w:r>
            <w:r w:rsidRPr="005E2BAD">
              <w:rPr>
                <w:rFonts w:ascii="仿宋" w:eastAsia="仿宋" w:hAnsi="仿宋" w:cs="宋体" w:hint="eastAsia"/>
                <w:b/>
              </w:rPr>
              <w:t>要求</w:t>
            </w:r>
            <w:r w:rsidRPr="005E2BAD">
              <w:rPr>
                <w:rFonts w:ascii="仿宋" w:eastAsia="仿宋" w:hAnsi="仿宋" w:cs="宋体"/>
                <w:b/>
              </w:rPr>
              <w:t xml:space="preserve"> </w:t>
            </w:r>
          </w:p>
        </w:tc>
        <w:tc>
          <w:tcPr>
            <w:tcW w:w="1197" w:type="dxa"/>
            <w:tcBorders>
              <w:top w:val="single" w:sz="6" w:space="0" w:color="000000"/>
              <w:left w:val="single" w:sz="6" w:space="0" w:color="000000"/>
              <w:bottom w:val="single" w:sz="6" w:space="0" w:color="000000"/>
              <w:right w:val="single" w:sz="6" w:space="0" w:color="000000"/>
            </w:tcBorders>
            <w:shd w:val="clear" w:color="auto" w:fill="D9D9D9"/>
          </w:tcPr>
          <w:p w14:paraId="7C97B844" w14:textId="77777777" w:rsidR="00610FEB" w:rsidRPr="005E2BAD" w:rsidRDefault="00610FEB" w:rsidP="003433F3">
            <w:pPr>
              <w:spacing w:line="240" w:lineRule="auto"/>
              <w:ind w:firstLineChars="0" w:firstLine="0"/>
              <w:jc w:val="center"/>
              <w:rPr>
                <w:rFonts w:ascii="仿宋" w:eastAsia="仿宋" w:hAnsi="仿宋"/>
                <w:b/>
              </w:rPr>
            </w:pPr>
            <w:r w:rsidRPr="005E2BAD">
              <w:rPr>
                <w:rFonts w:ascii="仿宋" w:eastAsia="仿宋" w:hAnsi="仿宋" w:cs="宋体"/>
                <w:b/>
              </w:rPr>
              <w:t xml:space="preserve">说明 </w:t>
            </w:r>
          </w:p>
        </w:tc>
      </w:tr>
      <w:tr w:rsidR="00610FEB" w:rsidRPr="005E2BAD" w14:paraId="78797C5D" w14:textId="77777777" w:rsidTr="003433F3">
        <w:trPr>
          <w:trHeight w:val="314"/>
        </w:trPr>
        <w:tc>
          <w:tcPr>
            <w:tcW w:w="1281" w:type="dxa"/>
            <w:tcBorders>
              <w:top w:val="single" w:sz="6" w:space="0" w:color="000000"/>
              <w:left w:val="single" w:sz="6" w:space="0" w:color="000000"/>
              <w:bottom w:val="single" w:sz="6" w:space="0" w:color="000000"/>
              <w:right w:val="single" w:sz="6" w:space="0" w:color="000000"/>
            </w:tcBorders>
            <w:shd w:val="clear" w:color="auto" w:fill="auto"/>
          </w:tcPr>
          <w:p w14:paraId="7FD93370" w14:textId="77777777" w:rsidR="00610FEB" w:rsidRPr="005E2BAD" w:rsidRDefault="00610FEB" w:rsidP="003433F3">
            <w:pPr>
              <w:spacing w:line="240" w:lineRule="auto"/>
              <w:ind w:left="2" w:firstLineChars="0" w:firstLine="0"/>
              <w:rPr>
                <w:rFonts w:ascii="仿宋" w:eastAsia="仿宋" w:hAnsi="仿宋" w:cs="宋体"/>
              </w:rPr>
            </w:pPr>
            <w:r>
              <w:rPr>
                <w:rFonts w:ascii="仿宋" w:eastAsia="仿宋" w:hAnsi="仿宋" w:cs="宋体"/>
              </w:rPr>
              <w:t>服务器</w:t>
            </w:r>
          </w:p>
        </w:tc>
        <w:tc>
          <w:tcPr>
            <w:tcW w:w="5396" w:type="dxa"/>
            <w:tcBorders>
              <w:top w:val="single" w:sz="6" w:space="0" w:color="000000"/>
              <w:left w:val="single" w:sz="6" w:space="0" w:color="000000"/>
              <w:bottom w:val="single" w:sz="6" w:space="0" w:color="000000"/>
              <w:right w:val="single" w:sz="6" w:space="0" w:color="000000"/>
            </w:tcBorders>
            <w:shd w:val="clear" w:color="auto" w:fill="auto"/>
          </w:tcPr>
          <w:p w14:paraId="4A9752D0" w14:textId="1B81CCE8" w:rsidR="00610FEB" w:rsidRPr="005E2BAD" w:rsidRDefault="00DD3FA1" w:rsidP="003433F3">
            <w:pPr>
              <w:spacing w:line="240" w:lineRule="auto"/>
              <w:ind w:left="2" w:firstLineChars="0" w:firstLine="0"/>
              <w:rPr>
                <w:rFonts w:ascii="仿宋" w:eastAsia="仿宋" w:hAnsi="仿宋" w:cs="宋体"/>
              </w:rPr>
            </w:pPr>
            <w:r w:rsidRPr="00DD3FA1">
              <w:rPr>
                <w:rFonts w:ascii="仿宋" w:eastAsia="仿宋" w:hAnsi="仿宋"/>
                <w:szCs w:val="32"/>
              </w:rPr>
              <w:t>Windows Server 2012 R2 Standard</w:t>
            </w:r>
          </w:p>
        </w:tc>
        <w:tc>
          <w:tcPr>
            <w:tcW w:w="1197" w:type="dxa"/>
            <w:tcBorders>
              <w:top w:val="single" w:sz="6" w:space="0" w:color="000000"/>
              <w:left w:val="single" w:sz="6" w:space="0" w:color="000000"/>
              <w:bottom w:val="single" w:sz="6" w:space="0" w:color="000000"/>
              <w:right w:val="single" w:sz="6" w:space="0" w:color="000000"/>
            </w:tcBorders>
            <w:shd w:val="clear" w:color="auto" w:fill="auto"/>
          </w:tcPr>
          <w:p w14:paraId="2A50CA9C" w14:textId="77777777" w:rsidR="00610FEB" w:rsidRPr="005E2BAD" w:rsidRDefault="00610FEB" w:rsidP="003433F3">
            <w:pPr>
              <w:spacing w:line="240" w:lineRule="auto"/>
              <w:ind w:left="2" w:firstLineChars="0" w:firstLine="0"/>
              <w:rPr>
                <w:rFonts w:ascii="仿宋" w:eastAsia="仿宋" w:hAnsi="仿宋" w:cs="宋体"/>
              </w:rPr>
            </w:pPr>
            <w:r>
              <w:rPr>
                <w:rFonts w:ascii="仿宋" w:eastAsia="仿宋" w:hAnsi="仿宋" w:cs="宋体"/>
              </w:rPr>
              <w:t>服务器</w:t>
            </w:r>
          </w:p>
        </w:tc>
      </w:tr>
      <w:tr w:rsidR="00610FEB" w:rsidRPr="005E2BAD" w14:paraId="56334B3D" w14:textId="77777777" w:rsidTr="003433F3">
        <w:trPr>
          <w:trHeight w:val="314"/>
        </w:trPr>
        <w:tc>
          <w:tcPr>
            <w:tcW w:w="1281" w:type="dxa"/>
            <w:tcBorders>
              <w:top w:val="single" w:sz="6" w:space="0" w:color="000000"/>
              <w:left w:val="single" w:sz="6" w:space="0" w:color="000000"/>
              <w:bottom w:val="single" w:sz="6" w:space="0" w:color="000000"/>
              <w:right w:val="single" w:sz="6" w:space="0" w:color="000000"/>
            </w:tcBorders>
            <w:shd w:val="clear" w:color="auto" w:fill="auto"/>
          </w:tcPr>
          <w:p w14:paraId="67A4F6BE" w14:textId="77777777" w:rsidR="00610FEB" w:rsidRPr="005E2BAD" w:rsidRDefault="00610FEB" w:rsidP="003433F3">
            <w:pPr>
              <w:spacing w:line="240" w:lineRule="auto"/>
              <w:ind w:left="2" w:firstLineChars="0" w:firstLine="0"/>
              <w:rPr>
                <w:rFonts w:ascii="仿宋" w:eastAsia="仿宋" w:hAnsi="仿宋"/>
              </w:rPr>
            </w:pPr>
            <w:r w:rsidRPr="005E2BAD">
              <w:rPr>
                <w:rFonts w:ascii="仿宋" w:eastAsia="仿宋" w:hAnsi="仿宋" w:cs="宋体"/>
              </w:rPr>
              <w:t xml:space="preserve">操作系统 </w:t>
            </w:r>
          </w:p>
        </w:tc>
        <w:tc>
          <w:tcPr>
            <w:tcW w:w="5396" w:type="dxa"/>
            <w:tcBorders>
              <w:top w:val="single" w:sz="6" w:space="0" w:color="000000"/>
              <w:left w:val="single" w:sz="6" w:space="0" w:color="000000"/>
              <w:bottom w:val="single" w:sz="6" w:space="0" w:color="000000"/>
              <w:right w:val="single" w:sz="6" w:space="0" w:color="000000"/>
            </w:tcBorders>
            <w:shd w:val="clear" w:color="auto" w:fill="auto"/>
          </w:tcPr>
          <w:p w14:paraId="3E9AB3B6" w14:textId="77777777" w:rsidR="00610FEB" w:rsidRPr="005E2BAD" w:rsidRDefault="00610FEB" w:rsidP="003433F3">
            <w:pPr>
              <w:spacing w:line="240" w:lineRule="auto"/>
              <w:ind w:left="2" w:firstLineChars="0" w:firstLine="0"/>
              <w:rPr>
                <w:rFonts w:ascii="仿宋" w:eastAsia="仿宋" w:hAnsi="仿宋"/>
              </w:rPr>
            </w:pPr>
            <w:r w:rsidRPr="005E2BAD">
              <w:rPr>
                <w:rFonts w:ascii="仿宋" w:eastAsia="仿宋" w:hAnsi="仿宋" w:cs="宋体"/>
              </w:rPr>
              <w:t xml:space="preserve">WINDOWS 10 </w:t>
            </w:r>
          </w:p>
        </w:tc>
        <w:tc>
          <w:tcPr>
            <w:tcW w:w="1197" w:type="dxa"/>
            <w:tcBorders>
              <w:top w:val="single" w:sz="6" w:space="0" w:color="000000"/>
              <w:left w:val="single" w:sz="6" w:space="0" w:color="000000"/>
              <w:bottom w:val="single" w:sz="6" w:space="0" w:color="000000"/>
              <w:right w:val="single" w:sz="6" w:space="0" w:color="000000"/>
            </w:tcBorders>
            <w:shd w:val="clear" w:color="auto" w:fill="auto"/>
          </w:tcPr>
          <w:p w14:paraId="4FED1B0B" w14:textId="77777777" w:rsidR="00610FEB" w:rsidRPr="005E2BAD" w:rsidRDefault="00610FEB" w:rsidP="003433F3">
            <w:pPr>
              <w:spacing w:line="240" w:lineRule="auto"/>
              <w:ind w:left="2" w:firstLineChars="0" w:firstLine="0"/>
              <w:rPr>
                <w:rFonts w:ascii="仿宋" w:eastAsia="仿宋" w:hAnsi="仿宋"/>
              </w:rPr>
            </w:pPr>
            <w:r w:rsidRPr="005E2BAD">
              <w:rPr>
                <w:rFonts w:ascii="仿宋" w:eastAsia="仿宋" w:hAnsi="仿宋" w:cs="宋体"/>
              </w:rPr>
              <w:t xml:space="preserve">操作系统 </w:t>
            </w:r>
          </w:p>
        </w:tc>
      </w:tr>
      <w:tr w:rsidR="00610FEB" w:rsidRPr="005E2BAD" w14:paraId="3C8763B3" w14:textId="77777777" w:rsidTr="003433F3">
        <w:trPr>
          <w:trHeight w:val="315"/>
        </w:trPr>
        <w:tc>
          <w:tcPr>
            <w:tcW w:w="12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DA3FA0" w14:textId="77777777" w:rsidR="00610FEB" w:rsidRPr="005E2BAD" w:rsidRDefault="00610FEB" w:rsidP="003433F3">
            <w:pPr>
              <w:spacing w:line="240" w:lineRule="auto"/>
              <w:ind w:left="2" w:firstLineChars="0" w:firstLine="0"/>
              <w:rPr>
                <w:rFonts w:ascii="仿宋" w:eastAsia="仿宋" w:hAnsi="仿宋"/>
              </w:rPr>
            </w:pPr>
            <w:r>
              <w:rPr>
                <w:rFonts w:ascii="仿宋" w:eastAsia="仿宋" w:hAnsi="仿宋" w:cs="宋体"/>
              </w:rPr>
              <w:t>浏览器</w:t>
            </w:r>
          </w:p>
        </w:tc>
        <w:tc>
          <w:tcPr>
            <w:tcW w:w="5396" w:type="dxa"/>
            <w:tcBorders>
              <w:top w:val="single" w:sz="6" w:space="0" w:color="000000"/>
              <w:left w:val="single" w:sz="6" w:space="0" w:color="000000"/>
              <w:bottom w:val="single" w:sz="6" w:space="0" w:color="000000"/>
              <w:right w:val="single" w:sz="6" w:space="0" w:color="000000"/>
            </w:tcBorders>
            <w:shd w:val="clear" w:color="auto" w:fill="auto"/>
          </w:tcPr>
          <w:p w14:paraId="37C79625" w14:textId="77777777" w:rsidR="00610FEB" w:rsidRPr="005E2BAD" w:rsidRDefault="00610FEB" w:rsidP="003433F3">
            <w:pPr>
              <w:spacing w:line="240" w:lineRule="auto"/>
              <w:ind w:left="2" w:firstLineChars="0" w:firstLine="0"/>
              <w:rPr>
                <w:rFonts w:ascii="仿宋" w:eastAsia="仿宋" w:hAnsi="仿宋"/>
              </w:rPr>
            </w:pPr>
            <w:r>
              <w:rPr>
                <w:rFonts w:hint="eastAsia"/>
              </w:rPr>
              <w:t>IE</w:t>
            </w:r>
            <w:r>
              <w:t>10</w:t>
            </w:r>
            <w:r>
              <w:rPr>
                <w:rFonts w:hint="eastAsia"/>
              </w:rPr>
              <w:t>、谷歌</w:t>
            </w:r>
            <w:r>
              <w:t>、火狐</w:t>
            </w:r>
          </w:p>
        </w:tc>
        <w:tc>
          <w:tcPr>
            <w:tcW w:w="11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7EC0B" w14:textId="77777777" w:rsidR="00610FEB" w:rsidRPr="005E2BAD" w:rsidRDefault="00610FEB" w:rsidP="003433F3">
            <w:pPr>
              <w:spacing w:line="240" w:lineRule="auto"/>
              <w:ind w:left="2" w:firstLineChars="0" w:firstLine="0"/>
              <w:rPr>
                <w:rFonts w:ascii="仿宋" w:eastAsia="仿宋" w:hAnsi="仿宋"/>
              </w:rPr>
            </w:pPr>
            <w:r>
              <w:rPr>
                <w:rFonts w:ascii="仿宋" w:eastAsia="仿宋" w:hAnsi="仿宋" w:cs="宋体" w:hint="eastAsia"/>
              </w:rPr>
              <w:t>浏览器</w:t>
            </w:r>
            <w:r w:rsidRPr="005E2BAD">
              <w:rPr>
                <w:rFonts w:ascii="仿宋" w:eastAsia="仿宋" w:hAnsi="仿宋" w:cs="宋体"/>
              </w:rPr>
              <w:t xml:space="preserve"> </w:t>
            </w:r>
          </w:p>
        </w:tc>
      </w:tr>
      <w:tr w:rsidR="00EE0D76" w:rsidRPr="005E2BAD" w14:paraId="0E0073C5" w14:textId="77777777" w:rsidTr="003433F3">
        <w:trPr>
          <w:trHeight w:val="315"/>
        </w:trPr>
        <w:tc>
          <w:tcPr>
            <w:tcW w:w="12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6D435" w14:textId="54D3F47C" w:rsidR="00EE0D76" w:rsidRDefault="00EE0D76" w:rsidP="003433F3">
            <w:pPr>
              <w:spacing w:line="240" w:lineRule="auto"/>
              <w:ind w:left="2" w:firstLineChars="0" w:firstLine="0"/>
              <w:rPr>
                <w:rFonts w:ascii="仿宋" w:eastAsia="仿宋" w:hAnsi="仿宋" w:cs="宋体"/>
              </w:rPr>
            </w:pPr>
            <w:r>
              <w:rPr>
                <w:rFonts w:ascii="仿宋" w:eastAsia="仿宋" w:hAnsi="仿宋" w:cs="宋体" w:hint="eastAsia"/>
              </w:rPr>
              <w:t>开发环境</w:t>
            </w:r>
          </w:p>
        </w:tc>
        <w:tc>
          <w:tcPr>
            <w:tcW w:w="5396" w:type="dxa"/>
            <w:tcBorders>
              <w:top w:val="single" w:sz="6" w:space="0" w:color="000000"/>
              <w:left w:val="single" w:sz="6" w:space="0" w:color="000000"/>
              <w:bottom w:val="single" w:sz="6" w:space="0" w:color="000000"/>
              <w:right w:val="single" w:sz="6" w:space="0" w:color="000000"/>
            </w:tcBorders>
            <w:shd w:val="clear" w:color="auto" w:fill="auto"/>
          </w:tcPr>
          <w:p w14:paraId="1017B03A" w14:textId="7E5D58B1" w:rsidR="00EE0D76" w:rsidRDefault="00290E04" w:rsidP="003433F3">
            <w:pPr>
              <w:spacing w:line="240" w:lineRule="auto"/>
              <w:ind w:left="2" w:firstLineChars="0" w:firstLine="0"/>
            </w:pPr>
            <w:r>
              <w:rPr>
                <w:rFonts w:hint="eastAsia"/>
              </w:rPr>
              <w:t>Web</w:t>
            </w:r>
            <w:r>
              <w:t>S</w:t>
            </w:r>
            <w:r>
              <w:rPr>
                <w:rFonts w:hint="eastAsia"/>
              </w:rPr>
              <w:t>trom</w:t>
            </w:r>
            <w:r>
              <w:t xml:space="preserve"> 2018.3.4</w:t>
            </w:r>
          </w:p>
        </w:tc>
        <w:tc>
          <w:tcPr>
            <w:tcW w:w="11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D052AB" w14:textId="7AC1B7B7" w:rsidR="00EE0D76" w:rsidRDefault="00290E04" w:rsidP="003433F3">
            <w:pPr>
              <w:spacing w:line="240" w:lineRule="auto"/>
              <w:ind w:left="2" w:firstLineChars="0" w:firstLine="0"/>
              <w:rPr>
                <w:rFonts w:ascii="仿宋" w:eastAsia="仿宋" w:hAnsi="仿宋" w:cs="宋体"/>
              </w:rPr>
            </w:pPr>
            <w:r>
              <w:rPr>
                <w:rFonts w:ascii="仿宋" w:eastAsia="仿宋" w:hAnsi="仿宋" w:cs="宋体" w:hint="eastAsia"/>
              </w:rPr>
              <w:t>开发环境</w:t>
            </w:r>
          </w:p>
        </w:tc>
      </w:tr>
    </w:tbl>
    <w:p w14:paraId="31088DB0" w14:textId="77777777" w:rsidR="00610FEB" w:rsidRPr="005E2BAD" w:rsidRDefault="00610FEB" w:rsidP="00610FEB">
      <w:pPr>
        <w:pStyle w:val="2"/>
        <w:rPr>
          <w:rFonts w:ascii="仿宋" w:eastAsia="仿宋" w:hAnsi="仿宋"/>
          <w:szCs w:val="24"/>
        </w:rPr>
      </w:pPr>
      <w:bookmarkStart w:id="284" w:name="_Toc71399009"/>
      <w:r w:rsidRPr="005E2BAD">
        <w:rPr>
          <w:rFonts w:ascii="仿宋" w:eastAsia="仿宋" w:hAnsi="仿宋" w:hint="eastAsia"/>
          <w:szCs w:val="24"/>
        </w:rPr>
        <w:t>硬件环境</w:t>
      </w:r>
      <w:bookmarkEnd w:id="282"/>
      <w:bookmarkEnd w:id="283"/>
      <w:bookmarkEnd w:id="284"/>
    </w:p>
    <w:tbl>
      <w:tblPr>
        <w:tblW w:w="7968" w:type="dxa"/>
        <w:tblInd w:w="360" w:type="dxa"/>
        <w:tblCellMar>
          <w:top w:w="54" w:type="dxa"/>
          <w:left w:w="106" w:type="dxa"/>
          <w:right w:w="5" w:type="dxa"/>
        </w:tblCellMar>
        <w:tblLook w:val="04A0" w:firstRow="1" w:lastRow="0" w:firstColumn="1" w:lastColumn="0" w:noHBand="0" w:noVBand="1"/>
      </w:tblPr>
      <w:tblGrid>
        <w:gridCol w:w="1306"/>
        <w:gridCol w:w="5244"/>
        <w:gridCol w:w="1418"/>
      </w:tblGrid>
      <w:tr w:rsidR="00610FEB" w:rsidRPr="005E2BAD" w14:paraId="331763B8" w14:textId="77777777" w:rsidTr="003433F3">
        <w:trPr>
          <w:trHeight w:val="310"/>
        </w:trPr>
        <w:tc>
          <w:tcPr>
            <w:tcW w:w="1306" w:type="dxa"/>
            <w:tcBorders>
              <w:top w:val="single" w:sz="2" w:space="0" w:color="000000"/>
              <w:left w:val="single" w:sz="2" w:space="0" w:color="000000"/>
              <w:bottom w:val="single" w:sz="2" w:space="0" w:color="000000"/>
              <w:right w:val="single" w:sz="2" w:space="0" w:color="000000"/>
            </w:tcBorders>
            <w:shd w:val="clear" w:color="auto" w:fill="D9D9D9"/>
          </w:tcPr>
          <w:p w14:paraId="3030739A" w14:textId="77777777" w:rsidR="00610FEB" w:rsidRPr="005E2BAD" w:rsidRDefault="00610FEB" w:rsidP="003433F3">
            <w:pPr>
              <w:spacing w:line="240" w:lineRule="auto"/>
              <w:ind w:left="19" w:firstLineChars="0" w:firstLine="0"/>
              <w:rPr>
                <w:rFonts w:ascii="仿宋" w:eastAsia="仿宋" w:hAnsi="仿宋"/>
                <w:b/>
              </w:rPr>
            </w:pPr>
            <w:r w:rsidRPr="005E2BAD">
              <w:rPr>
                <w:rFonts w:ascii="仿宋" w:eastAsia="仿宋" w:hAnsi="仿宋" w:cs="宋体"/>
                <w:b/>
              </w:rPr>
              <w:t xml:space="preserve">硬件类型 </w:t>
            </w:r>
          </w:p>
        </w:tc>
        <w:tc>
          <w:tcPr>
            <w:tcW w:w="5244" w:type="dxa"/>
            <w:tcBorders>
              <w:top w:val="single" w:sz="2" w:space="0" w:color="000000"/>
              <w:left w:val="single" w:sz="2" w:space="0" w:color="000000"/>
              <w:bottom w:val="single" w:sz="2" w:space="0" w:color="000000"/>
              <w:right w:val="single" w:sz="2" w:space="0" w:color="000000"/>
            </w:tcBorders>
            <w:shd w:val="clear" w:color="auto" w:fill="D9D9D9"/>
          </w:tcPr>
          <w:p w14:paraId="4DCFAC8B" w14:textId="77777777" w:rsidR="00610FEB" w:rsidRPr="005E2BAD" w:rsidRDefault="00610FEB" w:rsidP="003433F3">
            <w:pPr>
              <w:spacing w:line="240" w:lineRule="auto"/>
              <w:ind w:firstLineChars="0" w:firstLine="0"/>
              <w:jc w:val="center"/>
              <w:rPr>
                <w:rFonts w:ascii="仿宋" w:eastAsia="仿宋" w:hAnsi="仿宋"/>
                <w:b/>
              </w:rPr>
            </w:pPr>
            <w:r w:rsidRPr="005E2BAD">
              <w:rPr>
                <w:rFonts w:ascii="仿宋" w:eastAsia="仿宋" w:hAnsi="仿宋" w:cs="宋体"/>
                <w:b/>
              </w:rPr>
              <w:t xml:space="preserve">硬件名称 </w:t>
            </w:r>
          </w:p>
        </w:tc>
        <w:tc>
          <w:tcPr>
            <w:tcW w:w="1418" w:type="dxa"/>
            <w:tcBorders>
              <w:top w:val="single" w:sz="2" w:space="0" w:color="000000"/>
              <w:left w:val="single" w:sz="2" w:space="0" w:color="000000"/>
              <w:bottom w:val="single" w:sz="2" w:space="0" w:color="000000"/>
              <w:right w:val="single" w:sz="2" w:space="0" w:color="000000"/>
            </w:tcBorders>
            <w:shd w:val="clear" w:color="auto" w:fill="D9D9D9"/>
          </w:tcPr>
          <w:p w14:paraId="331B22EB" w14:textId="77777777" w:rsidR="00610FEB" w:rsidRPr="005E2BAD" w:rsidRDefault="00610FEB" w:rsidP="003433F3">
            <w:pPr>
              <w:spacing w:line="240" w:lineRule="auto"/>
              <w:ind w:firstLineChars="0" w:firstLine="0"/>
              <w:jc w:val="center"/>
              <w:rPr>
                <w:rFonts w:ascii="仿宋" w:eastAsia="仿宋" w:hAnsi="仿宋"/>
                <w:b/>
              </w:rPr>
            </w:pPr>
            <w:r w:rsidRPr="005E2BAD">
              <w:rPr>
                <w:rFonts w:ascii="仿宋" w:eastAsia="仿宋" w:hAnsi="仿宋" w:cs="宋体"/>
                <w:b/>
              </w:rPr>
              <w:t xml:space="preserve">说明 </w:t>
            </w:r>
          </w:p>
        </w:tc>
      </w:tr>
      <w:tr w:rsidR="00610FEB" w:rsidRPr="005E2BAD" w14:paraId="3D816EE2" w14:textId="77777777" w:rsidTr="003433F3">
        <w:trPr>
          <w:trHeight w:val="615"/>
        </w:trPr>
        <w:tc>
          <w:tcPr>
            <w:tcW w:w="1306" w:type="dxa"/>
            <w:tcBorders>
              <w:top w:val="single" w:sz="2" w:space="0" w:color="000000"/>
              <w:left w:val="single" w:sz="2" w:space="0" w:color="000000"/>
              <w:bottom w:val="single" w:sz="4" w:space="0" w:color="auto"/>
              <w:right w:val="single" w:sz="2" w:space="0" w:color="000000"/>
            </w:tcBorders>
            <w:shd w:val="clear" w:color="auto" w:fill="auto"/>
            <w:vAlign w:val="center"/>
          </w:tcPr>
          <w:p w14:paraId="23595539" w14:textId="77777777" w:rsidR="00610FEB" w:rsidRPr="005E2BAD" w:rsidRDefault="00610FEB" w:rsidP="003433F3">
            <w:pPr>
              <w:spacing w:line="240" w:lineRule="auto"/>
              <w:ind w:left="2" w:firstLineChars="0" w:firstLine="0"/>
              <w:rPr>
                <w:rFonts w:ascii="仿宋" w:eastAsia="仿宋" w:hAnsi="仿宋"/>
              </w:rPr>
            </w:pPr>
            <w:r w:rsidRPr="005E2BAD">
              <w:rPr>
                <w:rFonts w:ascii="仿宋" w:eastAsia="仿宋" w:hAnsi="仿宋" w:hint="eastAsia"/>
              </w:rPr>
              <w:t>处理器</w:t>
            </w:r>
          </w:p>
        </w:tc>
        <w:tc>
          <w:tcPr>
            <w:tcW w:w="524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273B35" w14:textId="77777777" w:rsidR="00610FEB" w:rsidRPr="005E2BAD" w:rsidRDefault="00610FEB" w:rsidP="003433F3">
            <w:pPr>
              <w:spacing w:line="240" w:lineRule="auto"/>
              <w:ind w:firstLineChars="0" w:firstLine="0"/>
              <w:rPr>
                <w:rFonts w:ascii="仿宋" w:eastAsia="仿宋" w:hAnsi="仿宋"/>
              </w:rPr>
            </w:pPr>
            <w:r w:rsidRPr="005E2BAD">
              <w:rPr>
                <w:rFonts w:ascii="仿宋" w:eastAsia="仿宋" w:hAnsi="仿宋" w:hint="eastAsia"/>
              </w:rPr>
              <w:t>处理器：Intel处理器，频率</w:t>
            </w:r>
            <w:r>
              <w:rPr>
                <w:rFonts w:ascii="仿宋" w:eastAsia="仿宋" w:hAnsi="仿宋" w:hint="eastAsia"/>
              </w:rPr>
              <w:t>2</w:t>
            </w:r>
            <w:r>
              <w:rPr>
                <w:rFonts w:ascii="仿宋" w:eastAsia="仿宋" w:hAnsi="仿宋"/>
              </w:rPr>
              <w:t>.2</w:t>
            </w:r>
            <w:r w:rsidRPr="005E2BAD">
              <w:rPr>
                <w:rFonts w:ascii="仿宋" w:eastAsia="仿宋" w:hAnsi="仿宋" w:hint="eastAsia"/>
              </w:rPr>
              <w:t>GHz</w:t>
            </w:r>
          </w:p>
        </w:tc>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3D172F61" w14:textId="77777777" w:rsidR="00610FEB" w:rsidRPr="005E2BAD" w:rsidRDefault="00610FEB" w:rsidP="003433F3">
            <w:pPr>
              <w:spacing w:line="240" w:lineRule="auto"/>
              <w:ind w:firstLineChars="0" w:firstLine="0"/>
              <w:rPr>
                <w:rFonts w:ascii="仿宋" w:eastAsia="仿宋" w:hAnsi="仿宋"/>
              </w:rPr>
            </w:pPr>
          </w:p>
        </w:tc>
      </w:tr>
      <w:tr w:rsidR="00610FEB" w:rsidRPr="005E2BAD" w14:paraId="1DB6FD9B" w14:textId="77777777" w:rsidTr="003433F3">
        <w:trPr>
          <w:trHeight w:val="357"/>
        </w:trPr>
        <w:tc>
          <w:tcPr>
            <w:tcW w:w="1306" w:type="dxa"/>
            <w:tcBorders>
              <w:top w:val="single" w:sz="4" w:space="0" w:color="auto"/>
              <w:left w:val="single" w:sz="4" w:space="0" w:color="auto"/>
              <w:bottom w:val="single" w:sz="4" w:space="0" w:color="auto"/>
              <w:right w:val="single" w:sz="4" w:space="0" w:color="auto"/>
            </w:tcBorders>
            <w:shd w:val="clear" w:color="auto" w:fill="auto"/>
          </w:tcPr>
          <w:p w14:paraId="2987BB5B" w14:textId="77777777" w:rsidR="00610FEB" w:rsidRPr="005E2BAD" w:rsidRDefault="00610FEB" w:rsidP="003433F3">
            <w:pPr>
              <w:spacing w:line="240" w:lineRule="auto"/>
              <w:ind w:firstLineChars="0" w:firstLine="0"/>
              <w:rPr>
                <w:rFonts w:ascii="仿宋" w:eastAsia="仿宋" w:hAnsi="仿宋"/>
              </w:rPr>
            </w:pPr>
            <w:r w:rsidRPr="005E2BAD">
              <w:rPr>
                <w:rFonts w:ascii="仿宋" w:eastAsia="仿宋" w:hAnsi="仿宋" w:cs="宋体"/>
              </w:rPr>
              <w:t>内存</w:t>
            </w:r>
          </w:p>
        </w:tc>
        <w:tc>
          <w:tcPr>
            <w:tcW w:w="5244" w:type="dxa"/>
            <w:tcBorders>
              <w:top w:val="single" w:sz="2" w:space="0" w:color="000000"/>
              <w:left w:val="single" w:sz="4" w:space="0" w:color="auto"/>
              <w:bottom w:val="single" w:sz="2" w:space="0" w:color="000000"/>
              <w:right w:val="single" w:sz="2" w:space="0" w:color="000000"/>
            </w:tcBorders>
            <w:shd w:val="clear" w:color="auto" w:fill="auto"/>
          </w:tcPr>
          <w:p w14:paraId="572B5112" w14:textId="77777777" w:rsidR="00610FEB" w:rsidRPr="005E2BAD" w:rsidRDefault="00610FEB" w:rsidP="003433F3">
            <w:pPr>
              <w:spacing w:line="240" w:lineRule="auto"/>
              <w:ind w:firstLineChars="0" w:firstLine="0"/>
              <w:rPr>
                <w:rFonts w:ascii="仿宋" w:eastAsia="仿宋" w:hAnsi="仿宋"/>
              </w:rPr>
            </w:pPr>
            <w:r w:rsidRPr="005E2BAD">
              <w:rPr>
                <w:rFonts w:ascii="仿宋" w:eastAsia="仿宋" w:hAnsi="仿宋" w:cs="宋体"/>
              </w:rPr>
              <w:t>内存</w:t>
            </w:r>
            <w:r w:rsidRPr="005E2BAD">
              <w:rPr>
                <w:rFonts w:ascii="仿宋" w:eastAsia="仿宋" w:hAnsi="仿宋" w:cs="宋体" w:hint="eastAsia"/>
              </w:rPr>
              <w:t>：</w:t>
            </w:r>
            <w:r>
              <w:rPr>
                <w:rFonts w:ascii="仿宋" w:eastAsia="仿宋" w:hAnsi="仿宋" w:hint="eastAsia"/>
              </w:rPr>
              <w:t>8G</w:t>
            </w:r>
          </w:p>
        </w:tc>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33D21687" w14:textId="77777777" w:rsidR="00610FEB" w:rsidRPr="005E2BAD" w:rsidRDefault="00610FEB" w:rsidP="003433F3">
            <w:pPr>
              <w:spacing w:line="240" w:lineRule="auto"/>
              <w:ind w:firstLineChars="0" w:firstLine="0"/>
              <w:rPr>
                <w:rFonts w:ascii="仿宋" w:eastAsia="仿宋" w:hAnsi="仿宋"/>
              </w:rPr>
            </w:pPr>
          </w:p>
        </w:tc>
      </w:tr>
      <w:tr w:rsidR="00610FEB" w:rsidRPr="005E2BAD" w14:paraId="2E34BA6A" w14:textId="77777777" w:rsidTr="003433F3">
        <w:trPr>
          <w:trHeight w:val="357"/>
        </w:trPr>
        <w:tc>
          <w:tcPr>
            <w:tcW w:w="1306" w:type="dxa"/>
            <w:tcBorders>
              <w:top w:val="single" w:sz="4" w:space="0" w:color="auto"/>
              <w:left w:val="single" w:sz="4" w:space="0" w:color="auto"/>
              <w:bottom w:val="single" w:sz="4" w:space="0" w:color="auto"/>
              <w:right w:val="single" w:sz="4" w:space="0" w:color="auto"/>
            </w:tcBorders>
            <w:shd w:val="clear" w:color="auto" w:fill="auto"/>
          </w:tcPr>
          <w:p w14:paraId="102BDE81" w14:textId="77777777" w:rsidR="00610FEB" w:rsidRPr="005E2BAD" w:rsidRDefault="00610FEB" w:rsidP="003433F3">
            <w:pPr>
              <w:spacing w:line="240" w:lineRule="auto"/>
              <w:ind w:firstLineChars="0" w:firstLine="0"/>
              <w:rPr>
                <w:rFonts w:ascii="仿宋" w:eastAsia="仿宋" w:hAnsi="仿宋"/>
              </w:rPr>
            </w:pPr>
            <w:r w:rsidRPr="005E2BAD">
              <w:rPr>
                <w:rFonts w:ascii="仿宋" w:eastAsia="仿宋" w:hAnsi="仿宋" w:cs="宋体"/>
              </w:rPr>
              <w:t>硬盘</w:t>
            </w:r>
          </w:p>
        </w:tc>
        <w:tc>
          <w:tcPr>
            <w:tcW w:w="5244" w:type="dxa"/>
            <w:tcBorders>
              <w:top w:val="single" w:sz="2" w:space="0" w:color="000000"/>
              <w:left w:val="single" w:sz="4" w:space="0" w:color="auto"/>
              <w:bottom w:val="single" w:sz="2" w:space="0" w:color="000000"/>
              <w:right w:val="single" w:sz="2" w:space="0" w:color="000000"/>
            </w:tcBorders>
            <w:shd w:val="clear" w:color="auto" w:fill="auto"/>
          </w:tcPr>
          <w:p w14:paraId="7E03C15E" w14:textId="037AC6C3" w:rsidR="00610FEB" w:rsidRPr="005E2BAD" w:rsidRDefault="00610FEB" w:rsidP="003433F3">
            <w:pPr>
              <w:spacing w:line="240" w:lineRule="auto"/>
              <w:ind w:firstLineChars="0" w:firstLine="0"/>
              <w:rPr>
                <w:rFonts w:ascii="仿宋" w:eastAsia="仿宋" w:hAnsi="仿宋"/>
              </w:rPr>
            </w:pPr>
            <w:r w:rsidRPr="005E2BAD">
              <w:rPr>
                <w:rFonts w:ascii="仿宋" w:eastAsia="仿宋" w:hAnsi="仿宋" w:cs="宋体"/>
              </w:rPr>
              <w:t xml:space="preserve">硬盘 </w:t>
            </w:r>
            <w:r w:rsidRPr="005E2BAD">
              <w:rPr>
                <w:rFonts w:ascii="仿宋" w:eastAsia="仿宋" w:hAnsi="仿宋" w:cs="宋体" w:hint="eastAsia"/>
              </w:rPr>
              <w:t>：</w:t>
            </w:r>
            <w:r w:rsidRPr="005E2BAD">
              <w:rPr>
                <w:rFonts w:ascii="仿宋" w:eastAsia="仿宋" w:hAnsi="仿宋" w:hint="eastAsia"/>
              </w:rPr>
              <w:t>空闲空间</w:t>
            </w:r>
            <w:r w:rsidR="00DD3FA1">
              <w:rPr>
                <w:rFonts w:ascii="仿宋" w:eastAsia="仿宋" w:hAnsi="仿宋" w:hint="eastAsia"/>
              </w:rPr>
              <w:t>2</w:t>
            </w:r>
            <w:r w:rsidR="00DD3FA1">
              <w:rPr>
                <w:rFonts w:ascii="仿宋" w:eastAsia="仿宋" w:hAnsi="仿宋"/>
              </w:rPr>
              <w:t>5</w:t>
            </w:r>
            <w:r w:rsidRPr="005E2BAD">
              <w:rPr>
                <w:rFonts w:ascii="仿宋" w:eastAsia="仿宋" w:hAnsi="仿宋" w:hint="eastAsia"/>
              </w:rPr>
              <w:t>0G</w:t>
            </w:r>
          </w:p>
        </w:tc>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711E306D" w14:textId="77777777" w:rsidR="00610FEB" w:rsidRPr="005E2BAD" w:rsidRDefault="00610FEB" w:rsidP="003433F3">
            <w:pPr>
              <w:spacing w:line="240" w:lineRule="auto"/>
              <w:ind w:firstLineChars="0" w:firstLine="0"/>
              <w:rPr>
                <w:rFonts w:ascii="仿宋" w:eastAsia="仿宋" w:hAnsi="仿宋"/>
              </w:rPr>
            </w:pPr>
          </w:p>
        </w:tc>
      </w:tr>
    </w:tbl>
    <w:p w14:paraId="1294C99B" w14:textId="77777777" w:rsidR="00DB1C38" w:rsidRPr="00324969" w:rsidRDefault="00DB1C38" w:rsidP="005439A2">
      <w:pPr>
        <w:pStyle w:val="2"/>
        <w:rPr>
          <w:rFonts w:ascii="仿宋" w:eastAsia="仿宋" w:hAnsi="仿宋"/>
        </w:rPr>
      </w:pPr>
      <w:bookmarkStart w:id="285" w:name="_Toc486845379"/>
      <w:bookmarkStart w:id="286" w:name="_Toc71399010"/>
      <w:bookmarkEnd w:id="279"/>
      <w:bookmarkEnd w:id="280"/>
      <w:r w:rsidRPr="00324969">
        <w:rPr>
          <w:rFonts w:ascii="仿宋" w:eastAsia="仿宋" w:hAnsi="仿宋" w:hint="eastAsia"/>
        </w:rPr>
        <w:t>测试组织及</w:t>
      </w:r>
      <w:r w:rsidRPr="00324969">
        <w:rPr>
          <w:rFonts w:ascii="仿宋" w:eastAsia="仿宋" w:hAnsi="仿宋"/>
        </w:rPr>
        <w:t>人员</w:t>
      </w:r>
      <w:bookmarkEnd w:id="285"/>
      <w:bookmarkEnd w:id="286"/>
    </w:p>
    <w:p w14:paraId="71070A16" w14:textId="77777777" w:rsidR="0046140A" w:rsidRPr="00324969" w:rsidRDefault="0046140A" w:rsidP="0046140A">
      <w:pPr>
        <w:ind w:firstLine="480"/>
        <w:jc w:val="center"/>
        <w:rPr>
          <w:rFonts w:ascii="仿宋" w:eastAsia="仿宋" w:hAnsi="仿宋"/>
        </w:rPr>
      </w:pPr>
      <w:r w:rsidRPr="00324969">
        <w:rPr>
          <w:rFonts w:ascii="仿宋" w:eastAsia="仿宋" w:hAnsi="仿宋" w:hint="eastAsia"/>
        </w:rPr>
        <w:t>表2.4.1测试组织及人员</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A61D7F" w:rsidRPr="00324969" w14:paraId="02605076" w14:textId="77777777" w:rsidTr="0046140A">
        <w:trPr>
          <w:tblHeader/>
          <w:jc w:val="center"/>
        </w:trPr>
        <w:tc>
          <w:tcPr>
            <w:tcW w:w="5681" w:type="dxa"/>
            <w:gridSpan w:val="2"/>
            <w:shd w:val="clear" w:color="auto" w:fill="E7E6E6"/>
            <w:vAlign w:val="center"/>
          </w:tcPr>
          <w:p w14:paraId="361AD279" w14:textId="77777777" w:rsidR="00A61D7F" w:rsidRPr="00324969" w:rsidRDefault="00A61D7F" w:rsidP="00666418">
            <w:pPr>
              <w:ind w:firstLineChars="0" w:firstLine="0"/>
              <w:jc w:val="center"/>
              <w:rPr>
                <w:rFonts w:ascii="仿宋" w:eastAsia="仿宋" w:hAnsi="仿宋"/>
              </w:rPr>
            </w:pPr>
            <w:r w:rsidRPr="00324969">
              <w:rPr>
                <w:rFonts w:ascii="仿宋" w:eastAsia="仿宋" w:hAnsi="仿宋" w:hint="eastAsia"/>
              </w:rPr>
              <w:t>测试项</w:t>
            </w:r>
          </w:p>
        </w:tc>
        <w:tc>
          <w:tcPr>
            <w:tcW w:w="2841" w:type="dxa"/>
            <w:shd w:val="clear" w:color="auto" w:fill="E7E6E6"/>
            <w:vAlign w:val="center"/>
          </w:tcPr>
          <w:p w14:paraId="3E0935C3" w14:textId="77777777" w:rsidR="00A61D7F" w:rsidRPr="00324969" w:rsidRDefault="00A61D7F" w:rsidP="00666418">
            <w:pPr>
              <w:ind w:firstLineChars="0" w:firstLine="0"/>
              <w:jc w:val="center"/>
              <w:rPr>
                <w:rFonts w:ascii="仿宋" w:eastAsia="仿宋" w:hAnsi="仿宋"/>
              </w:rPr>
            </w:pPr>
            <w:r w:rsidRPr="00324969">
              <w:rPr>
                <w:rFonts w:ascii="仿宋" w:eastAsia="仿宋" w:hAnsi="仿宋" w:hint="eastAsia"/>
              </w:rPr>
              <w:t>测试负责人</w:t>
            </w:r>
          </w:p>
        </w:tc>
      </w:tr>
      <w:tr w:rsidR="00290E04" w:rsidRPr="00324969" w14:paraId="55D1ED2F" w14:textId="77777777" w:rsidTr="0046140A">
        <w:trPr>
          <w:jc w:val="center"/>
        </w:trPr>
        <w:tc>
          <w:tcPr>
            <w:tcW w:w="2840" w:type="dxa"/>
            <w:vMerge w:val="restart"/>
            <w:shd w:val="clear" w:color="auto" w:fill="auto"/>
            <w:vAlign w:val="center"/>
          </w:tcPr>
          <w:p w14:paraId="43FB7172" w14:textId="317846D9" w:rsidR="00290E04" w:rsidRPr="00324969" w:rsidRDefault="007F14C7" w:rsidP="00290E04">
            <w:pPr>
              <w:ind w:firstLineChars="0" w:firstLine="0"/>
              <w:jc w:val="center"/>
              <w:rPr>
                <w:rFonts w:ascii="仿宋" w:eastAsia="仿宋" w:hAnsi="仿宋"/>
              </w:rPr>
            </w:pPr>
            <w:ins w:id="287" w:author="杨 啸晨" w:date="2021-05-08T16:55:00Z">
              <w:r w:rsidRPr="007F14C7">
                <w:rPr>
                  <w:rFonts w:ascii="仿宋" w:eastAsia="仿宋" w:hAnsi="仿宋" w:hint="eastAsia"/>
                </w:rPr>
                <w:t>海量社交媒体大数据的快速空间索引和处理系统</w:t>
              </w:r>
            </w:ins>
            <w:del w:id="288" w:author="杨 啸晨" w:date="2021-05-08T16:55:00Z">
              <w:r w:rsidR="00290E04" w:rsidDel="007F14C7">
                <w:rPr>
                  <w:rFonts w:ascii="仿宋" w:eastAsia="仿宋" w:hAnsi="仿宋" w:hint="eastAsia"/>
                </w:rPr>
                <w:delText>社交媒体签到数据管理</w:delText>
              </w:r>
              <w:r w:rsidR="00290E04" w:rsidRPr="00324969" w:rsidDel="007F14C7">
                <w:rPr>
                  <w:rFonts w:ascii="仿宋" w:eastAsia="仿宋" w:hAnsi="仿宋" w:hint="eastAsia"/>
                </w:rPr>
                <w:delText>系统</w:delText>
              </w:r>
            </w:del>
          </w:p>
        </w:tc>
        <w:tc>
          <w:tcPr>
            <w:tcW w:w="2841" w:type="dxa"/>
            <w:shd w:val="clear" w:color="auto" w:fill="auto"/>
            <w:vAlign w:val="center"/>
          </w:tcPr>
          <w:p w14:paraId="203BED32" w14:textId="11B85364" w:rsidR="00290E04" w:rsidRPr="00324969" w:rsidRDefault="00290E04" w:rsidP="00290E04">
            <w:pPr>
              <w:ind w:firstLineChars="0" w:firstLine="0"/>
              <w:jc w:val="left"/>
              <w:rPr>
                <w:rFonts w:ascii="仿宋" w:eastAsia="仿宋" w:hAnsi="仿宋"/>
              </w:rPr>
            </w:pPr>
            <w:r>
              <w:rPr>
                <w:rFonts w:ascii="仿宋" w:eastAsia="仿宋" w:hAnsi="仿宋" w:hint="eastAsia"/>
              </w:rPr>
              <w:t>亿级社交媒体签到数据结构化存储与管理</w:t>
            </w:r>
          </w:p>
        </w:tc>
        <w:tc>
          <w:tcPr>
            <w:tcW w:w="2841" w:type="dxa"/>
            <w:vMerge w:val="restart"/>
            <w:shd w:val="clear" w:color="auto" w:fill="auto"/>
            <w:vAlign w:val="center"/>
          </w:tcPr>
          <w:p w14:paraId="36076C49" w14:textId="41939980" w:rsidR="00290E04" w:rsidRPr="00324969" w:rsidRDefault="00290E04" w:rsidP="00290E04">
            <w:pPr>
              <w:ind w:firstLineChars="0" w:firstLine="0"/>
              <w:jc w:val="center"/>
              <w:rPr>
                <w:rFonts w:ascii="仿宋" w:eastAsia="仿宋" w:hAnsi="仿宋" w:cs="宋体"/>
                <w:bCs/>
              </w:rPr>
            </w:pPr>
          </w:p>
        </w:tc>
      </w:tr>
      <w:tr w:rsidR="00290E04" w:rsidRPr="00324969" w14:paraId="17C2B7B3" w14:textId="77777777" w:rsidTr="0046140A">
        <w:trPr>
          <w:jc w:val="center"/>
        </w:trPr>
        <w:tc>
          <w:tcPr>
            <w:tcW w:w="2840" w:type="dxa"/>
            <w:vMerge/>
            <w:shd w:val="clear" w:color="auto" w:fill="auto"/>
            <w:vAlign w:val="center"/>
          </w:tcPr>
          <w:p w14:paraId="7184F48B" w14:textId="77777777" w:rsidR="00290E04" w:rsidRPr="00324969" w:rsidRDefault="00290E04" w:rsidP="00290E04">
            <w:pPr>
              <w:ind w:firstLineChars="0" w:firstLine="0"/>
              <w:jc w:val="center"/>
              <w:rPr>
                <w:rFonts w:ascii="仿宋" w:eastAsia="仿宋" w:hAnsi="仿宋"/>
              </w:rPr>
            </w:pPr>
          </w:p>
        </w:tc>
        <w:tc>
          <w:tcPr>
            <w:tcW w:w="2841" w:type="dxa"/>
            <w:shd w:val="clear" w:color="auto" w:fill="auto"/>
            <w:vAlign w:val="center"/>
          </w:tcPr>
          <w:p w14:paraId="14A67BD9" w14:textId="7AA4E07B" w:rsidR="00290E04" w:rsidRPr="00324969" w:rsidRDefault="00290E04" w:rsidP="00290E04">
            <w:pPr>
              <w:ind w:firstLineChars="0" w:firstLine="0"/>
              <w:jc w:val="left"/>
              <w:rPr>
                <w:rFonts w:ascii="仿宋" w:eastAsia="仿宋" w:hAnsi="仿宋"/>
              </w:rPr>
            </w:pPr>
            <w:r>
              <w:rPr>
                <w:rFonts w:ascii="仿宋" w:eastAsia="仿宋" w:hAnsi="仿宋" w:hint="eastAsia"/>
              </w:rPr>
              <w:t>T</w:t>
            </w:r>
            <w:r>
              <w:rPr>
                <w:rFonts w:ascii="仿宋" w:eastAsia="仿宋" w:hAnsi="仿宋"/>
              </w:rPr>
              <w:t>B</w:t>
            </w:r>
            <w:r>
              <w:rPr>
                <w:rFonts w:ascii="仿宋" w:eastAsia="仿宋" w:hAnsi="仿宋" w:hint="eastAsia"/>
              </w:rPr>
              <w:t>级社交媒体数据非结构话存储与管理</w:t>
            </w:r>
          </w:p>
        </w:tc>
        <w:tc>
          <w:tcPr>
            <w:tcW w:w="2841" w:type="dxa"/>
            <w:vMerge/>
            <w:shd w:val="clear" w:color="auto" w:fill="auto"/>
            <w:vAlign w:val="center"/>
          </w:tcPr>
          <w:p w14:paraId="51E9F757" w14:textId="77777777" w:rsidR="00290E04" w:rsidRPr="00324969" w:rsidRDefault="00290E04" w:rsidP="00290E04">
            <w:pPr>
              <w:ind w:firstLineChars="0" w:firstLine="0"/>
              <w:jc w:val="center"/>
              <w:rPr>
                <w:rFonts w:ascii="仿宋" w:eastAsia="仿宋" w:hAnsi="仿宋"/>
                <w:b/>
              </w:rPr>
            </w:pPr>
          </w:p>
        </w:tc>
      </w:tr>
      <w:tr w:rsidR="00290E04" w:rsidRPr="00324969" w14:paraId="44F30B1F" w14:textId="77777777" w:rsidTr="0046140A">
        <w:trPr>
          <w:jc w:val="center"/>
        </w:trPr>
        <w:tc>
          <w:tcPr>
            <w:tcW w:w="2840" w:type="dxa"/>
            <w:vMerge/>
            <w:shd w:val="clear" w:color="auto" w:fill="auto"/>
            <w:vAlign w:val="center"/>
          </w:tcPr>
          <w:p w14:paraId="240E0181" w14:textId="77777777" w:rsidR="00290E04" w:rsidRPr="00324969" w:rsidRDefault="00290E04" w:rsidP="00290E04">
            <w:pPr>
              <w:ind w:firstLineChars="0" w:firstLine="0"/>
              <w:jc w:val="center"/>
              <w:rPr>
                <w:rFonts w:ascii="仿宋" w:eastAsia="仿宋" w:hAnsi="仿宋"/>
              </w:rPr>
            </w:pPr>
          </w:p>
        </w:tc>
        <w:tc>
          <w:tcPr>
            <w:tcW w:w="2841" w:type="dxa"/>
            <w:shd w:val="clear" w:color="auto" w:fill="auto"/>
            <w:vAlign w:val="center"/>
          </w:tcPr>
          <w:p w14:paraId="485C8389" w14:textId="444BD197" w:rsidR="00290E04" w:rsidRPr="00324969" w:rsidRDefault="00290E04" w:rsidP="00290E04">
            <w:pPr>
              <w:ind w:firstLineChars="0" w:firstLine="0"/>
              <w:jc w:val="left"/>
              <w:rPr>
                <w:rFonts w:ascii="仿宋" w:eastAsia="仿宋" w:hAnsi="仿宋"/>
              </w:rPr>
            </w:pPr>
            <w:r>
              <w:rPr>
                <w:rFonts w:ascii="仿宋" w:eastAsia="仿宋" w:hAnsi="仿宋" w:hint="eastAsia"/>
              </w:rPr>
              <w:t>高效的数据检索和分析，实现数据秒级查询</w:t>
            </w:r>
          </w:p>
        </w:tc>
        <w:tc>
          <w:tcPr>
            <w:tcW w:w="2841" w:type="dxa"/>
            <w:vMerge/>
            <w:shd w:val="clear" w:color="auto" w:fill="auto"/>
            <w:vAlign w:val="center"/>
          </w:tcPr>
          <w:p w14:paraId="202EF829" w14:textId="77777777" w:rsidR="00290E04" w:rsidRPr="00324969" w:rsidRDefault="00290E04" w:rsidP="00290E04">
            <w:pPr>
              <w:ind w:firstLineChars="0" w:firstLine="0"/>
              <w:jc w:val="center"/>
              <w:rPr>
                <w:rFonts w:ascii="仿宋" w:eastAsia="仿宋" w:hAnsi="仿宋"/>
                <w:b/>
              </w:rPr>
            </w:pPr>
          </w:p>
        </w:tc>
      </w:tr>
    </w:tbl>
    <w:p w14:paraId="6DFDCA7E" w14:textId="77777777" w:rsidR="00DB1C38" w:rsidRDefault="00DB1C38" w:rsidP="004E70DC">
      <w:pPr>
        <w:ind w:firstLineChars="0" w:firstLine="0"/>
        <w:jc w:val="center"/>
      </w:pPr>
    </w:p>
    <w:p w14:paraId="3C4E41CE" w14:textId="77777777" w:rsidR="00DB1C38" w:rsidRPr="00324969" w:rsidRDefault="003E5166" w:rsidP="0093788B">
      <w:pPr>
        <w:pStyle w:val="1"/>
        <w:rPr>
          <w:rFonts w:ascii="仿宋" w:eastAsia="仿宋" w:hAnsi="仿宋"/>
          <w:sz w:val="32"/>
          <w:szCs w:val="32"/>
        </w:rPr>
      </w:pPr>
      <w:r>
        <w:t xml:space="preserve">  </w:t>
      </w:r>
      <w:r w:rsidR="00DB1C38">
        <w:rPr>
          <w:rFonts w:hint="eastAsia"/>
        </w:rPr>
        <w:t xml:space="preserve"> </w:t>
      </w:r>
      <w:bookmarkStart w:id="289" w:name="_Toc486845380"/>
      <w:bookmarkStart w:id="290" w:name="_Toc71399011"/>
      <w:r w:rsidR="00DB1C38" w:rsidRPr="00324969">
        <w:rPr>
          <w:rFonts w:ascii="仿宋" w:eastAsia="仿宋" w:hAnsi="仿宋" w:hint="eastAsia"/>
        </w:rPr>
        <w:t>测试方案</w:t>
      </w:r>
      <w:bookmarkEnd w:id="289"/>
      <w:bookmarkEnd w:id="290"/>
    </w:p>
    <w:p w14:paraId="213F4365" w14:textId="77777777" w:rsidR="00DB1C38" w:rsidRPr="00324969" w:rsidRDefault="00DB1C38" w:rsidP="00601E14">
      <w:pPr>
        <w:pStyle w:val="2"/>
        <w:numPr>
          <w:ilvl w:val="0"/>
          <w:numId w:val="14"/>
        </w:numPr>
        <w:rPr>
          <w:rFonts w:ascii="仿宋" w:eastAsia="仿宋" w:hAnsi="仿宋"/>
          <w:szCs w:val="24"/>
        </w:rPr>
      </w:pPr>
      <w:bookmarkStart w:id="291" w:name="_Toc486845381"/>
      <w:bookmarkStart w:id="292" w:name="_Toc71399012"/>
      <w:commentRangeStart w:id="293"/>
      <w:r w:rsidRPr="00324969">
        <w:rPr>
          <w:rFonts w:ascii="仿宋" w:eastAsia="仿宋" w:hAnsi="仿宋" w:hint="eastAsia"/>
          <w:szCs w:val="24"/>
        </w:rPr>
        <w:t>测试技术要求和</w:t>
      </w:r>
      <w:r w:rsidRPr="00324969">
        <w:rPr>
          <w:rFonts w:ascii="仿宋" w:eastAsia="仿宋" w:hAnsi="仿宋"/>
          <w:szCs w:val="24"/>
        </w:rPr>
        <w:t>测试方法</w:t>
      </w:r>
      <w:bookmarkEnd w:id="291"/>
      <w:commentRangeEnd w:id="293"/>
      <w:r w:rsidR="00473F37">
        <w:rPr>
          <w:rStyle w:val="ad"/>
          <w:rFonts w:ascii="Times New Roman" w:hAnsi="Times New Roman" w:cs="Times New Roman"/>
          <w:bCs w:val="0"/>
        </w:rPr>
        <w:commentReference w:id="293"/>
      </w:r>
      <w:bookmarkEnd w:id="292"/>
    </w:p>
    <w:p w14:paraId="13093F14" w14:textId="77777777" w:rsidR="00DB1C38" w:rsidRPr="00324969" w:rsidRDefault="00DB1C38" w:rsidP="00DB1C38">
      <w:pPr>
        <w:spacing w:line="300" w:lineRule="auto"/>
        <w:ind w:firstLine="480"/>
        <w:rPr>
          <w:rFonts w:ascii="仿宋" w:eastAsia="仿宋" w:hAnsi="仿宋"/>
        </w:rPr>
      </w:pPr>
      <w:r w:rsidRPr="00324969">
        <w:rPr>
          <w:rFonts w:ascii="仿宋" w:eastAsia="仿宋" w:hAnsi="仿宋" w:hint="eastAsia"/>
        </w:rPr>
        <w:t>系统测试类型及各种测试类型所采用的方法、工具等介绍如下：</w:t>
      </w:r>
    </w:p>
    <w:p w14:paraId="64C59D62" w14:textId="77777777" w:rsidR="00DB1C38" w:rsidRPr="00324969" w:rsidRDefault="00DB1C38" w:rsidP="00324969">
      <w:pPr>
        <w:pStyle w:val="3"/>
        <w:numPr>
          <w:ilvl w:val="0"/>
          <w:numId w:val="8"/>
        </w:numPr>
        <w:tabs>
          <w:tab w:val="num" w:pos="709"/>
        </w:tabs>
        <w:rPr>
          <w:rFonts w:ascii="仿宋" w:eastAsia="仿宋" w:hAnsi="仿宋"/>
          <w:szCs w:val="24"/>
        </w:rPr>
      </w:pPr>
      <w:bookmarkStart w:id="294" w:name="_Toc486845382"/>
      <w:bookmarkStart w:id="295" w:name="_Toc71399013"/>
      <w:r w:rsidRPr="00324969">
        <w:rPr>
          <w:rFonts w:ascii="仿宋" w:eastAsia="仿宋" w:hAnsi="仿宋" w:hint="eastAsia"/>
          <w:szCs w:val="24"/>
        </w:rPr>
        <w:lastRenderedPageBreak/>
        <w:t>功能测试</w:t>
      </w:r>
      <w:bookmarkEnd w:id="294"/>
      <w:bookmarkEnd w:id="295"/>
    </w:p>
    <w:p w14:paraId="0C339E82" w14:textId="77777777" w:rsidR="0046140A" w:rsidRPr="00324969" w:rsidRDefault="0046140A" w:rsidP="0046140A">
      <w:pPr>
        <w:ind w:firstLine="480"/>
        <w:jc w:val="center"/>
        <w:rPr>
          <w:rFonts w:ascii="仿宋" w:eastAsia="仿宋" w:hAnsi="仿宋"/>
        </w:rPr>
      </w:pPr>
      <w:r w:rsidRPr="00324969">
        <w:rPr>
          <w:rFonts w:ascii="仿宋" w:eastAsia="仿宋" w:hAnsi="仿宋" w:hint="eastAsia"/>
        </w:rPr>
        <w:t>表3.1.1功能测试表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6526"/>
      </w:tblGrid>
      <w:tr w:rsidR="00DB1C38" w:rsidRPr="00324969" w14:paraId="6FB8D073" w14:textId="77777777" w:rsidTr="003B66C5">
        <w:trPr>
          <w:trHeight w:val="385"/>
        </w:trPr>
        <w:tc>
          <w:tcPr>
            <w:tcW w:w="180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335495E7" w14:textId="77777777" w:rsidR="00DB1C38" w:rsidRPr="00324969" w:rsidRDefault="00DB1C38" w:rsidP="003B66C5">
            <w:pPr>
              <w:ind w:firstLineChars="0" w:firstLine="0"/>
              <w:rPr>
                <w:rFonts w:ascii="仿宋" w:eastAsia="仿宋" w:hAnsi="仿宋"/>
              </w:rPr>
            </w:pPr>
            <w:r w:rsidRPr="00324969">
              <w:rPr>
                <w:rFonts w:ascii="仿宋" w:eastAsia="仿宋" w:hAnsi="仿宋" w:hint="eastAsia"/>
              </w:rPr>
              <w:t>测试范围</w:t>
            </w:r>
          </w:p>
        </w:tc>
        <w:tc>
          <w:tcPr>
            <w:tcW w:w="6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078CFE" w14:textId="77777777" w:rsidR="00DB1C38" w:rsidRPr="00324969" w:rsidRDefault="00DB1C38" w:rsidP="0046140A">
            <w:pPr>
              <w:ind w:firstLineChars="0" w:firstLine="0"/>
              <w:rPr>
                <w:rFonts w:ascii="仿宋" w:eastAsia="仿宋" w:hAnsi="仿宋"/>
              </w:rPr>
            </w:pPr>
            <w:r w:rsidRPr="00324969">
              <w:rPr>
                <w:rFonts w:ascii="仿宋" w:eastAsia="仿宋" w:hAnsi="仿宋" w:hint="eastAsia"/>
              </w:rPr>
              <w:t>验证数据的精确度、数据类型、业务功能等相关方面的正确性。</w:t>
            </w:r>
          </w:p>
        </w:tc>
      </w:tr>
      <w:tr w:rsidR="00DB1C38" w:rsidRPr="00324969" w14:paraId="4C99FE26" w14:textId="77777777" w:rsidTr="003B66C5">
        <w:trPr>
          <w:trHeight w:val="369"/>
        </w:trPr>
        <w:tc>
          <w:tcPr>
            <w:tcW w:w="180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2021C65D" w14:textId="77777777" w:rsidR="00DB1C38" w:rsidRPr="00324969" w:rsidRDefault="00DB1C38" w:rsidP="003B66C5">
            <w:pPr>
              <w:ind w:firstLineChars="0" w:firstLine="0"/>
              <w:rPr>
                <w:rFonts w:ascii="仿宋" w:eastAsia="仿宋" w:hAnsi="仿宋"/>
              </w:rPr>
            </w:pPr>
            <w:r w:rsidRPr="00324969">
              <w:rPr>
                <w:rFonts w:ascii="仿宋" w:eastAsia="仿宋" w:hAnsi="仿宋" w:hint="eastAsia"/>
              </w:rPr>
              <w:t>测试目标</w:t>
            </w:r>
          </w:p>
        </w:tc>
        <w:tc>
          <w:tcPr>
            <w:tcW w:w="6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3978E" w14:textId="77777777" w:rsidR="00DB1C38" w:rsidRPr="00324969" w:rsidRDefault="00DB1C38" w:rsidP="0046140A">
            <w:pPr>
              <w:ind w:firstLineChars="0" w:firstLine="0"/>
              <w:rPr>
                <w:rFonts w:ascii="仿宋" w:eastAsia="仿宋" w:hAnsi="仿宋"/>
              </w:rPr>
            </w:pPr>
            <w:r w:rsidRPr="00324969">
              <w:rPr>
                <w:rFonts w:ascii="仿宋" w:eastAsia="仿宋" w:hAnsi="仿宋" w:hint="eastAsia"/>
              </w:rPr>
              <w:t>核实所有功能均已正常实现，即是否与需求一致。</w:t>
            </w:r>
          </w:p>
        </w:tc>
      </w:tr>
      <w:tr w:rsidR="00DB1C38" w:rsidRPr="00324969" w14:paraId="18168665" w14:textId="77777777" w:rsidTr="003B66C5">
        <w:trPr>
          <w:trHeight w:val="400"/>
        </w:trPr>
        <w:tc>
          <w:tcPr>
            <w:tcW w:w="180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4AB7D04B" w14:textId="77777777" w:rsidR="00DB1C38" w:rsidRPr="00324969" w:rsidRDefault="00DB1C38" w:rsidP="003B66C5">
            <w:pPr>
              <w:ind w:firstLineChars="0" w:firstLine="0"/>
              <w:rPr>
                <w:rFonts w:ascii="仿宋" w:eastAsia="仿宋" w:hAnsi="仿宋"/>
              </w:rPr>
            </w:pPr>
            <w:r w:rsidRPr="00324969">
              <w:rPr>
                <w:rFonts w:ascii="仿宋" w:eastAsia="仿宋" w:hAnsi="仿宋" w:hint="eastAsia"/>
              </w:rPr>
              <w:t>采用技术</w:t>
            </w:r>
          </w:p>
        </w:tc>
        <w:tc>
          <w:tcPr>
            <w:tcW w:w="6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EBAF2" w14:textId="77777777" w:rsidR="00DB1C38" w:rsidRPr="00324969" w:rsidRDefault="00DB1C38" w:rsidP="0046140A">
            <w:pPr>
              <w:ind w:firstLineChars="0" w:firstLine="0"/>
              <w:rPr>
                <w:rFonts w:ascii="仿宋" w:eastAsia="仿宋" w:hAnsi="仿宋"/>
              </w:rPr>
            </w:pPr>
            <w:r w:rsidRPr="00324969">
              <w:rPr>
                <w:rFonts w:ascii="仿宋" w:eastAsia="仿宋" w:hAnsi="仿宋" w:hint="eastAsia"/>
              </w:rPr>
              <w:t>主要采用黑盒测试、边界测试、等价类划分等测试方法。</w:t>
            </w:r>
          </w:p>
        </w:tc>
      </w:tr>
      <w:tr w:rsidR="00DB1C38" w:rsidRPr="00324969" w14:paraId="53738271" w14:textId="77777777" w:rsidTr="003B66C5">
        <w:trPr>
          <w:trHeight w:val="400"/>
        </w:trPr>
        <w:tc>
          <w:tcPr>
            <w:tcW w:w="180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332E982D" w14:textId="77777777" w:rsidR="00DB1C38" w:rsidRPr="00324969" w:rsidRDefault="00DB1C38" w:rsidP="003B66C5">
            <w:pPr>
              <w:ind w:firstLineChars="0" w:firstLine="0"/>
              <w:rPr>
                <w:rFonts w:ascii="仿宋" w:eastAsia="仿宋" w:hAnsi="仿宋"/>
              </w:rPr>
            </w:pPr>
            <w:r w:rsidRPr="00324969">
              <w:rPr>
                <w:rFonts w:ascii="仿宋" w:eastAsia="仿宋" w:hAnsi="仿宋" w:hint="eastAsia"/>
              </w:rPr>
              <w:t>工具与方法</w:t>
            </w:r>
          </w:p>
        </w:tc>
        <w:tc>
          <w:tcPr>
            <w:tcW w:w="6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0B4C4" w14:textId="77777777" w:rsidR="00DB1C38" w:rsidRPr="00324969" w:rsidRDefault="00DB1C38" w:rsidP="0046140A">
            <w:pPr>
              <w:ind w:firstLineChars="0" w:firstLine="0"/>
              <w:rPr>
                <w:rFonts w:ascii="仿宋" w:eastAsia="仿宋" w:hAnsi="仿宋"/>
              </w:rPr>
            </w:pPr>
            <w:r w:rsidRPr="00324969">
              <w:rPr>
                <w:rFonts w:ascii="仿宋" w:eastAsia="仿宋" w:hAnsi="仿宋" w:hint="eastAsia"/>
              </w:rPr>
              <w:t>手工测试</w:t>
            </w:r>
          </w:p>
        </w:tc>
      </w:tr>
      <w:tr w:rsidR="00DB1C38" w:rsidRPr="00324969" w14:paraId="2B5DACD6" w14:textId="77777777" w:rsidTr="003B66C5">
        <w:trPr>
          <w:trHeight w:val="400"/>
        </w:trPr>
        <w:tc>
          <w:tcPr>
            <w:tcW w:w="180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11600E95" w14:textId="77777777" w:rsidR="00DB1C38" w:rsidRPr="00324969" w:rsidRDefault="00DB1C38" w:rsidP="003B66C5">
            <w:pPr>
              <w:ind w:firstLineChars="0" w:firstLine="0"/>
              <w:rPr>
                <w:rFonts w:ascii="仿宋" w:eastAsia="仿宋" w:hAnsi="仿宋"/>
              </w:rPr>
            </w:pPr>
            <w:r w:rsidRPr="00324969">
              <w:rPr>
                <w:rFonts w:ascii="仿宋" w:eastAsia="仿宋" w:hAnsi="仿宋" w:hint="eastAsia"/>
              </w:rPr>
              <w:t>开始标准</w:t>
            </w:r>
          </w:p>
        </w:tc>
        <w:tc>
          <w:tcPr>
            <w:tcW w:w="6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2254" w14:textId="77777777" w:rsidR="00DB1C38" w:rsidRPr="00324969" w:rsidRDefault="00DB1C38" w:rsidP="0046140A">
            <w:pPr>
              <w:ind w:firstLineChars="0" w:firstLine="0"/>
              <w:rPr>
                <w:rFonts w:ascii="仿宋" w:eastAsia="仿宋" w:hAnsi="仿宋"/>
              </w:rPr>
            </w:pPr>
            <w:r w:rsidRPr="00324969">
              <w:rPr>
                <w:rFonts w:ascii="仿宋" w:eastAsia="仿宋" w:hAnsi="仿宋" w:hint="eastAsia"/>
              </w:rPr>
              <w:t>开发阶段对应的功能完成并且测试用例设计完成</w:t>
            </w:r>
          </w:p>
        </w:tc>
      </w:tr>
      <w:tr w:rsidR="00DB1C38" w:rsidRPr="00324969" w14:paraId="6EA6D77C" w14:textId="77777777" w:rsidTr="003B66C5">
        <w:trPr>
          <w:trHeight w:val="400"/>
        </w:trPr>
        <w:tc>
          <w:tcPr>
            <w:tcW w:w="180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43BC49AF" w14:textId="77777777" w:rsidR="00DB1C38" w:rsidRPr="00324969" w:rsidRDefault="00DB1C38" w:rsidP="003B66C5">
            <w:pPr>
              <w:ind w:firstLineChars="0" w:firstLine="0"/>
              <w:rPr>
                <w:rFonts w:ascii="仿宋" w:eastAsia="仿宋" w:hAnsi="仿宋"/>
              </w:rPr>
            </w:pPr>
            <w:r w:rsidRPr="00324969">
              <w:rPr>
                <w:rFonts w:ascii="仿宋" w:eastAsia="仿宋" w:hAnsi="仿宋" w:hint="eastAsia"/>
              </w:rPr>
              <w:t>完成标准</w:t>
            </w:r>
          </w:p>
        </w:tc>
        <w:tc>
          <w:tcPr>
            <w:tcW w:w="6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3A467" w14:textId="77777777" w:rsidR="00DB1C38" w:rsidRPr="00324969" w:rsidRDefault="00DB1C38" w:rsidP="0046140A">
            <w:pPr>
              <w:ind w:firstLineChars="0" w:firstLine="0"/>
              <w:rPr>
                <w:rFonts w:ascii="仿宋" w:eastAsia="仿宋" w:hAnsi="仿宋"/>
              </w:rPr>
            </w:pPr>
            <w:r w:rsidRPr="00324969">
              <w:rPr>
                <w:rFonts w:ascii="仿宋" w:eastAsia="仿宋" w:hAnsi="仿宋" w:hint="eastAsia"/>
              </w:rPr>
              <w:t>测试用例通过并且最高级缺陷全部解决</w:t>
            </w:r>
          </w:p>
        </w:tc>
      </w:tr>
      <w:tr w:rsidR="00DB1C38" w:rsidRPr="00324969" w14:paraId="53BFDE25" w14:textId="77777777" w:rsidTr="003B66C5">
        <w:trPr>
          <w:trHeight w:val="400"/>
        </w:trPr>
        <w:tc>
          <w:tcPr>
            <w:tcW w:w="1809"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11A5A89C" w14:textId="77777777" w:rsidR="00DB1C38" w:rsidRPr="00324969" w:rsidRDefault="00DB1C38" w:rsidP="003B66C5">
            <w:pPr>
              <w:ind w:firstLineChars="0" w:firstLine="0"/>
              <w:rPr>
                <w:rFonts w:ascii="仿宋" w:eastAsia="仿宋" w:hAnsi="仿宋"/>
              </w:rPr>
            </w:pPr>
            <w:r w:rsidRPr="00324969">
              <w:rPr>
                <w:rFonts w:ascii="仿宋" w:eastAsia="仿宋" w:hAnsi="仿宋" w:hint="eastAsia"/>
              </w:rPr>
              <w:t>特殊项</w:t>
            </w:r>
          </w:p>
        </w:tc>
        <w:tc>
          <w:tcPr>
            <w:tcW w:w="66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22631" w14:textId="77777777" w:rsidR="00DB1C38" w:rsidRPr="00324969" w:rsidRDefault="00DB1C38" w:rsidP="0046140A">
            <w:pPr>
              <w:ind w:firstLineChars="0" w:firstLine="0"/>
              <w:rPr>
                <w:rFonts w:ascii="仿宋" w:eastAsia="仿宋" w:hAnsi="仿宋"/>
              </w:rPr>
            </w:pPr>
            <w:r w:rsidRPr="00324969">
              <w:rPr>
                <w:rFonts w:ascii="仿宋" w:eastAsia="仿宋" w:hAnsi="仿宋" w:hint="eastAsia"/>
              </w:rPr>
              <w:t>比如该产品可能隶属于</w:t>
            </w:r>
            <w:r w:rsidRPr="00324969">
              <w:rPr>
                <w:rFonts w:ascii="仿宋" w:eastAsia="仿宋" w:hAnsi="仿宋"/>
              </w:rPr>
              <w:t>A</w:t>
            </w:r>
            <w:r w:rsidRPr="00324969">
              <w:rPr>
                <w:rFonts w:ascii="仿宋" w:eastAsia="仿宋" w:hAnsi="仿宋" w:hint="eastAsia"/>
              </w:rPr>
              <w:t>产品线，且</w:t>
            </w:r>
            <w:r w:rsidRPr="00324969">
              <w:rPr>
                <w:rFonts w:ascii="仿宋" w:eastAsia="仿宋" w:hAnsi="仿宋"/>
              </w:rPr>
              <w:t>A</w:t>
            </w:r>
            <w:r w:rsidRPr="00324969">
              <w:rPr>
                <w:rFonts w:ascii="仿宋" w:eastAsia="仿宋" w:hAnsi="仿宋" w:hint="eastAsia"/>
              </w:rPr>
              <w:t>线新功能点多等风险性产品</w:t>
            </w:r>
          </w:p>
        </w:tc>
      </w:tr>
    </w:tbl>
    <w:p w14:paraId="02BA2210" w14:textId="77777777" w:rsidR="00DB1C38" w:rsidRPr="00324969" w:rsidRDefault="00DB1C38" w:rsidP="00DB1C38">
      <w:pPr>
        <w:ind w:firstLine="480"/>
        <w:rPr>
          <w:rFonts w:ascii="仿宋" w:eastAsia="仿宋" w:hAnsi="仿宋"/>
        </w:rPr>
      </w:pPr>
    </w:p>
    <w:p w14:paraId="54E6C904" w14:textId="37311121" w:rsidR="00DB1C38" w:rsidRPr="00324969" w:rsidRDefault="009E0F94" w:rsidP="00324969">
      <w:pPr>
        <w:pStyle w:val="3"/>
        <w:tabs>
          <w:tab w:val="num" w:pos="709"/>
        </w:tabs>
        <w:ind w:firstLine="142"/>
        <w:rPr>
          <w:rFonts w:ascii="仿宋" w:eastAsia="仿宋" w:hAnsi="仿宋"/>
          <w:szCs w:val="24"/>
        </w:rPr>
      </w:pPr>
      <w:bookmarkStart w:id="296" w:name="_Toc486845385"/>
      <w:bookmarkStart w:id="297" w:name="_Toc71399014"/>
      <w:ins w:id="298" w:author="杨 啸晨" w:date="2021-05-08T16:40:00Z">
        <w:r>
          <w:rPr>
            <w:rFonts w:ascii="仿宋" w:eastAsia="仿宋" w:hAnsi="仿宋" w:hint="eastAsia"/>
            <w:szCs w:val="24"/>
          </w:rPr>
          <w:t>性能</w:t>
        </w:r>
      </w:ins>
      <w:commentRangeStart w:id="299"/>
      <w:del w:id="300" w:author="杨 啸晨" w:date="2021-05-08T16:39:00Z">
        <w:r w:rsidR="00DB1C38" w:rsidRPr="00324969" w:rsidDel="009E0F94">
          <w:rPr>
            <w:rFonts w:ascii="仿宋" w:eastAsia="仿宋" w:hAnsi="仿宋" w:hint="eastAsia"/>
            <w:szCs w:val="24"/>
          </w:rPr>
          <w:delText>安全性</w:delText>
        </w:r>
      </w:del>
      <w:r w:rsidR="00DB1C38" w:rsidRPr="00324969">
        <w:rPr>
          <w:rFonts w:ascii="仿宋" w:eastAsia="仿宋" w:hAnsi="仿宋" w:hint="eastAsia"/>
          <w:szCs w:val="24"/>
        </w:rPr>
        <w:t>测试</w:t>
      </w:r>
      <w:bookmarkEnd w:id="296"/>
      <w:commentRangeEnd w:id="299"/>
      <w:r w:rsidR="00473F37">
        <w:rPr>
          <w:rStyle w:val="ad"/>
          <w:bCs w:val="0"/>
        </w:rPr>
        <w:commentReference w:id="299"/>
      </w:r>
      <w:bookmarkEnd w:id="297"/>
    </w:p>
    <w:p w14:paraId="34BA887A" w14:textId="5985CC0B" w:rsidR="0046140A" w:rsidRPr="00324969" w:rsidRDefault="0046140A" w:rsidP="0046140A">
      <w:pPr>
        <w:ind w:firstLine="480"/>
        <w:jc w:val="center"/>
        <w:rPr>
          <w:rFonts w:ascii="仿宋" w:eastAsia="仿宋" w:hAnsi="仿宋"/>
        </w:rPr>
      </w:pPr>
      <w:r w:rsidRPr="00324969">
        <w:rPr>
          <w:rFonts w:ascii="仿宋" w:eastAsia="仿宋" w:hAnsi="仿宋" w:hint="eastAsia"/>
        </w:rPr>
        <w:t>表3.1.4</w:t>
      </w:r>
      <w:r w:rsidRPr="00324969">
        <w:rPr>
          <w:rFonts w:ascii="仿宋" w:eastAsia="仿宋" w:hAnsi="仿宋"/>
        </w:rPr>
        <w:t xml:space="preserve"> </w:t>
      </w:r>
      <w:ins w:id="301" w:author="杨 啸晨" w:date="2021-05-08T16:35:00Z">
        <w:r w:rsidR="009E0F94">
          <w:rPr>
            <w:rFonts w:ascii="仿宋" w:eastAsia="仿宋" w:hAnsi="仿宋" w:hint="eastAsia"/>
          </w:rPr>
          <w:t>性能</w:t>
        </w:r>
      </w:ins>
      <w:del w:id="302" w:author="杨 啸晨" w:date="2021-05-08T16:35:00Z">
        <w:r w:rsidRPr="00324969" w:rsidDel="009E0F94">
          <w:rPr>
            <w:rFonts w:ascii="仿宋" w:eastAsia="仿宋" w:hAnsi="仿宋" w:hint="eastAsia"/>
          </w:rPr>
          <w:delText>安全性</w:delText>
        </w:r>
      </w:del>
      <w:r w:rsidRPr="00324969">
        <w:rPr>
          <w:rFonts w:ascii="仿宋" w:eastAsia="仿宋" w:hAnsi="仿宋" w:hint="eastAsia"/>
        </w:rPr>
        <w:t>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Change w:id="303" w:author="杨 啸晨" w:date="2021-05-08T16:40:00Z">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PrChange>
      </w:tblPr>
      <w:tblGrid>
        <w:gridCol w:w="2072"/>
        <w:gridCol w:w="6106"/>
        <w:tblGridChange w:id="304">
          <w:tblGrid>
            <w:gridCol w:w="2072"/>
            <w:gridCol w:w="6106"/>
          </w:tblGrid>
        </w:tblGridChange>
      </w:tblGrid>
      <w:tr w:rsidR="009E0F94" w:rsidRPr="00324969" w14:paraId="70DD441E" w14:textId="77777777" w:rsidTr="009E0F94">
        <w:trPr>
          <w:trHeight w:val="315"/>
          <w:trPrChange w:id="305" w:author="杨 啸晨" w:date="2021-05-08T16:40:00Z">
            <w:trPr>
              <w:trHeight w:val="315"/>
            </w:trPr>
          </w:trPrChange>
        </w:trPr>
        <w:tc>
          <w:tcPr>
            <w:tcW w:w="2072" w:type="dxa"/>
            <w:tcBorders>
              <w:top w:val="single" w:sz="8"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06" w:author="杨 啸晨" w:date="2021-05-08T16:40:00Z">
              <w:tcPr>
                <w:tcW w:w="2127" w:type="dxa"/>
                <w:tcBorders>
                  <w:top w:val="single" w:sz="8"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73128AFB"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测试范围</w:t>
            </w:r>
          </w:p>
        </w:tc>
        <w:tc>
          <w:tcPr>
            <w:tcW w:w="6106"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Change w:id="307" w:author="杨 啸晨" w:date="2021-05-08T16:40:00Z">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
            </w:tcPrChange>
          </w:tcPr>
          <w:p w14:paraId="296AB725" w14:textId="1134F265"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rPr>
              <w:t>1.</w:t>
            </w:r>
            <w:ins w:id="308" w:author="杨 啸晨" w:date="2021-05-08T16:36:00Z">
              <w:r w:rsidR="009E0F94">
                <w:rPr>
                  <w:rFonts w:ascii="仿宋" w:eastAsia="仿宋" w:hAnsi="仿宋" w:hint="eastAsia"/>
                </w:rPr>
                <w:t xml:space="preserve"> 亿级社交媒体签到数据结构化存储与管理</w:t>
              </w:r>
            </w:ins>
            <w:del w:id="309" w:author="杨 啸晨" w:date="2021-05-08T16:36:00Z">
              <w:r w:rsidRPr="00324969" w:rsidDel="009E0F94">
                <w:rPr>
                  <w:rFonts w:ascii="仿宋" w:eastAsia="仿宋" w:hAnsi="仿宋" w:hint="eastAsia"/>
                </w:rPr>
                <w:delText>用户、管理员的密码安全</w:delText>
              </w:r>
            </w:del>
          </w:p>
          <w:p w14:paraId="7E00D8EF" w14:textId="5746BF94"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rPr>
              <w:t>2.</w:t>
            </w:r>
            <w:ins w:id="310" w:author="杨 啸晨" w:date="2021-05-08T16:36:00Z">
              <w:r w:rsidR="009E0F94">
                <w:rPr>
                  <w:rFonts w:ascii="仿宋" w:eastAsia="仿宋" w:hAnsi="仿宋" w:hint="eastAsia"/>
                </w:rPr>
                <w:t xml:space="preserve"> T</w:t>
              </w:r>
              <w:r w:rsidR="009E0F94">
                <w:rPr>
                  <w:rFonts w:ascii="仿宋" w:eastAsia="仿宋" w:hAnsi="仿宋"/>
                </w:rPr>
                <w:t>B</w:t>
              </w:r>
              <w:r w:rsidR="009E0F94">
                <w:rPr>
                  <w:rFonts w:ascii="仿宋" w:eastAsia="仿宋" w:hAnsi="仿宋" w:hint="eastAsia"/>
                </w:rPr>
                <w:t>级社交媒体数据非结构话存储与管理</w:t>
              </w:r>
            </w:ins>
            <w:del w:id="311" w:author="杨 啸晨" w:date="2021-05-08T16:36:00Z">
              <w:r w:rsidRPr="00324969" w:rsidDel="009E0F94">
                <w:rPr>
                  <w:rFonts w:ascii="仿宋" w:eastAsia="仿宋" w:hAnsi="仿宋" w:hint="eastAsia"/>
                </w:rPr>
                <w:delText>权限</w:delText>
              </w:r>
              <w:r w:rsidRPr="00324969" w:rsidDel="009E0F94">
                <w:rPr>
                  <w:rFonts w:ascii="仿宋" w:eastAsia="仿宋" w:hAnsi="仿宋"/>
                </w:rPr>
                <w:delText xml:space="preserve"> </w:delText>
              </w:r>
            </w:del>
          </w:p>
          <w:p w14:paraId="018F4882" w14:textId="7E5BC933"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rPr>
              <w:t>3.</w:t>
            </w:r>
            <w:ins w:id="312" w:author="杨 啸晨" w:date="2021-05-08T16:36:00Z">
              <w:r w:rsidR="009E0F94">
                <w:rPr>
                  <w:rFonts w:ascii="仿宋" w:eastAsia="仿宋" w:hAnsi="仿宋" w:hint="eastAsia"/>
                </w:rPr>
                <w:t xml:space="preserve"> 高效的数据检索和分析，实现数据秒级查询</w:t>
              </w:r>
            </w:ins>
            <w:del w:id="313" w:author="杨 啸晨" w:date="2021-05-08T16:36:00Z">
              <w:r w:rsidRPr="00324969" w:rsidDel="009E0F94">
                <w:rPr>
                  <w:rFonts w:ascii="仿宋" w:eastAsia="仿宋" w:hAnsi="仿宋" w:hint="eastAsia"/>
                </w:rPr>
                <w:delText>非法攻击</w:delText>
              </w:r>
            </w:del>
          </w:p>
        </w:tc>
      </w:tr>
      <w:tr w:rsidR="009E0F94" w:rsidRPr="00324969" w14:paraId="4F6741F7" w14:textId="77777777" w:rsidTr="009E0F94">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14" w:author="杨 啸晨" w:date="2021-05-08T16:40: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738B2922"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测试目标</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Change w:id="315" w:author="杨 啸晨" w:date="2021-05-08T16:40: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
            </w:tcPrChange>
          </w:tcPr>
          <w:p w14:paraId="3CB5FADB" w14:textId="32B9D3D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rPr>
              <w:t xml:space="preserve">1. </w:t>
            </w:r>
            <w:del w:id="316" w:author="杨 啸晨" w:date="2021-05-08T16:37:00Z">
              <w:r w:rsidRPr="00324969" w:rsidDel="009E0F94">
                <w:rPr>
                  <w:rFonts w:ascii="仿宋" w:eastAsia="仿宋" w:hAnsi="仿宋" w:hint="eastAsia"/>
                </w:rPr>
                <w:delText>用户、管理员的密码管理</w:delText>
              </w:r>
            </w:del>
            <w:ins w:id="317" w:author="杨 啸晨" w:date="2021-05-08T16:37:00Z">
              <w:r w:rsidR="009E0F94">
                <w:rPr>
                  <w:rFonts w:ascii="仿宋" w:eastAsia="仿宋" w:hAnsi="仿宋" w:hint="eastAsia"/>
                </w:rPr>
                <w:t>数据量是否达标是否结构化存储</w:t>
              </w:r>
            </w:ins>
          </w:p>
          <w:p w14:paraId="2C6586FD" w14:textId="520A38CD"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rPr>
              <w:t>2</w:t>
            </w:r>
            <w:r w:rsidRPr="00324969">
              <w:rPr>
                <w:rFonts w:ascii="仿宋" w:eastAsia="仿宋" w:hAnsi="仿宋" w:hint="eastAsia"/>
              </w:rPr>
              <w:t>．</w:t>
            </w:r>
            <w:del w:id="318" w:author="杨 啸晨" w:date="2021-05-08T16:37:00Z">
              <w:r w:rsidRPr="00324969" w:rsidDel="009E0F94">
                <w:rPr>
                  <w:rFonts w:ascii="仿宋" w:eastAsia="仿宋" w:hAnsi="仿宋" w:hint="eastAsia"/>
                </w:rPr>
                <w:delText>应用程序级别的安全性：核实用户只能操作其所拥有权限能操作的功能</w:delText>
              </w:r>
            </w:del>
            <w:ins w:id="319" w:author="杨 啸晨" w:date="2021-05-08T16:37:00Z">
              <w:r w:rsidR="009E0F94">
                <w:rPr>
                  <w:rFonts w:ascii="仿宋" w:eastAsia="仿宋" w:hAnsi="仿宋" w:hint="eastAsia"/>
                </w:rPr>
                <w:t>是否是T</w:t>
              </w:r>
              <w:r w:rsidR="009E0F94">
                <w:rPr>
                  <w:rFonts w:ascii="仿宋" w:eastAsia="仿宋" w:hAnsi="仿宋"/>
                </w:rPr>
                <w:t>B</w:t>
              </w:r>
              <w:r w:rsidR="009E0F94">
                <w:rPr>
                  <w:rFonts w:ascii="仿宋" w:eastAsia="仿宋" w:hAnsi="仿宋" w:hint="eastAsia"/>
                </w:rPr>
                <w:t>级的数据量并非结构化存储</w:t>
              </w:r>
            </w:ins>
            <w:r w:rsidRPr="00324969">
              <w:rPr>
                <w:rFonts w:ascii="仿宋" w:eastAsia="仿宋" w:hAnsi="仿宋" w:hint="eastAsia"/>
              </w:rPr>
              <w:t>。</w:t>
            </w:r>
          </w:p>
          <w:p w14:paraId="4DF8732C" w14:textId="46B7FD8F"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rPr>
              <w:t>3</w:t>
            </w:r>
            <w:r w:rsidRPr="00324969">
              <w:rPr>
                <w:rFonts w:ascii="仿宋" w:eastAsia="仿宋" w:hAnsi="仿宋" w:hint="eastAsia"/>
              </w:rPr>
              <w:t>．</w:t>
            </w:r>
            <w:del w:id="320" w:author="杨 啸晨" w:date="2021-05-08T16:38:00Z">
              <w:r w:rsidRPr="00324969" w:rsidDel="009E0F94">
                <w:rPr>
                  <w:rFonts w:ascii="仿宋" w:eastAsia="仿宋" w:hAnsi="仿宋" w:hint="eastAsia"/>
                </w:rPr>
                <w:delText>系统级别的安全性：核实只有具备系统访问权限的用户才能访问系统</w:delText>
              </w:r>
            </w:del>
            <w:ins w:id="321" w:author="杨 啸晨" w:date="2021-05-08T16:38:00Z">
              <w:r w:rsidR="009E0F94">
                <w:rPr>
                  <w:rFonts w:ascii="仿宋" w:eastAsia="仿宋" w:hAnsi="仿宋" w:hint="eastAsia"/>
                </w:rPr>
                <w:t>是否实现秒级查询</w:t>
              </w:r>
            </w:ins>
            <w:r w:rsidRPr="00324969">
              <w:rPr>
                <w:rFonts w:ascii="仿宋" w:eastAsia="仿宋" w:hAnsi="仿宋" w:hint="eastAsia"/>
              </w:rPr>
              <w:t>。</w:t>
            </w:r>
          </w:p>
        </w:tc>
      </w:tr>
      <w:tr w:rsidR="009E0F94" w:rsidRPr="00324969" w14:paraId="53DD6875" w14:textId="77777777" w:rsidTr="009E0F94">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22" w:author="杨 啸晨" w:date="2021-05-08T16:40: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475A788C"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采用技术</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Change w:id="323" w:author="杨 啸晨" w:date="2021-05-08T16:40: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
            </w:tcPrChange>
          </w:tcPr>
          <w:p w14:paraId="74CF6833" w14:textId="45B170DF" w:rsidR="00DB1C38" w:rsidRPr="00324969" w:rsidRDefault="009E0F94" w:rsidP="003B66C5">
            <w:pPr>
              <w:spacing w:line="220" w:lineRule="atLeast"/>
              <w:ind w:firstLineChars="0" w:firstLine="0"/>
              <w:rPr>
                <w:rFonts w:ascii="仿宋" w:eastAsia="仿宋" w:hAnsi="仿宋"/>
              </w:rPr>
            </w:pPr>
            <w:ins w:id="324" w:author="杨 啸晨" w:date="2021-05-08T16:39:00Z">
              <w:r w:rsidRPr="009E0F94">
                <w:rPr>
                  <w:rFonts w:ascii="仿宋" w:eastAsia="仿宋" w:hAnsi="仿宋" w:hint="eastAsia"/>
                </w:rPr>
                <w:t>验收性能测试</w:t>
              </w:r>
            </w:ins>
            <w:del w:id="325" w:author="杨 啸晨" w:date="2021-05-08T16:39:00Z">
              <w:r w:rsidR="00DB1C38" w:rsidRPr="00324969" w:rsidDel="009E0F94">
                <w:rPr>
                  <w:rFonts w:ascii="仿宋" w:eastAsia="仿宋" w:hAnsi="仿宋" w:hint="eastAsia"/>
                </w:rPr>
                <w:delText>代码包</w:delText>
              </w:r>
            </w:del>
            <w:del w:id="326" w:author="杨 啸晨" w:date="2021-05-08T16:38:00Z">
              <w:r w:rsidR="00DB1C38" w:rsidRPr="00324969" w:rsidDel="009E0F94">
                <w:rPr>
                  <w:rFonts w:ascii="仿宋" w:eastAsia="仿宋" w:hAnsi="仿宋" w:hint="eastAsia"/>
                </w:rPr>
                <w:delText>或者非法攻击工具</w:delText>
              </w:r>
            </w:del>
          </w:p>
        </w:tc>
      </w:tr>
      <w:tr w:rsidR="009E0F94" w:rsidRPr="00324969" w14:paraId="79226B9F" w14:textId="77777777" w:rsidTr="009E0F94">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27" w:author="杨 啸晨" w:date="2021-05-08T16:40: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6FFD3B20"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工具与方法</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Change w:id="328" w:author="杨 啸晨" w:date="2021-05-08T16:40: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
            </w:tcPrChange>
          </w:tcPr>
          <w:p w14:paraId="60D226AC"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手工测试</w:t>
            </w:r>
          </w:p>
        </w:tc>
      </w:tr>
      <w:tr w:rsidR="009E0F94" w:rsidRPr="00324969" w14:paraId="75BDB3A9" w14:textId="77777777" w:rsidTr="009E0F94">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29" w:author="杨 啸晨" w:date="2021-05-08T16:40: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3887BC7B"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开始标准</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Change w:id="330" w:author="杨 啸晨" w:date="2021-05-08T16:40: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
            </w:tcPrChange>
          </w:tcPr>
          <w:p w14:paraId="4A568F21" w14:textId="566A1FC3" w:rsidR="00DB1C38" w:rsidRPr="00324969" w:rsidRDefault="009E0F94" w:rsidP="003B66C5">
            <w:pPr>
              <w:spacing w:line="220" w:lineRule="atLeast"/>
              <w:ind w:firstLineChars="0" w:firstLine="0"/>
              <w:rPr>
                <w:rFonts w:ascii="仿宋" w:eastAsia="仿宋" w:hAnsi="仿宋"/>
              </w:rPr>
            </w:pPr>
            <w:ins w:id="331" w:author="杨 啸晨" w:date="2021-05-08T16:43:00Z">
              <w:r>
                <w:rPr>
                  <w:rFonts w:ascii="仿宋" w:eastAsia="仿宋" w:hAnsi="仿宋" w:hint="eastAsia"/>
                </w:rPr>
                <w:t>功能</w:t>
              </w:r>
            </w:ins>
            <w:del w:id="332" w:author="杨 啸晨" w:date="2021-05-08T16:40:00Z">
              <w:r w:rsidR="00DB1C38" w:rsidRPr="00324969" w:rsidDel="009E0F94">
                <w:rPr>
                  <w:rFonts w:ascii="仿宋" w:eastAsia="仿宋" w:hAnsi="仿宋" w:hint="eastAsia"/>
                </w:rPr>
                <w:delText>功能</w:delText>
              </w:r>
            </w:del>
            <w:r w:rsidR="00DB1C38" w:rsidRPr="00324969">
              <w:rPr>
                <w:rFonts w:ascii="仿宋" w:eastAsia="仿宋" w:hAnsi="仿宋" w:hint="eastAsia"/>
              </w:rPr>
              <w:t>测试完成</w:t>
            </w:r>
          </w:p>
        </w:tc>
      </w:tr>
      <w:tr w:rsidR="009E0F94" w:rsidRPr="00324969" w14:paraId="2D4BC767" w14:textId="77777777" w:rsidTr="009E0F94">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33" w:author="杨 啸晨" w:date="2021-05-08T16:40: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09A24FF6"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完成标准</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Change w:id="334" w:author="杨 啸晨" w:date="2021-05-08T16:40: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hideMark/>
              </w:tcPr>
            </w:tcPrChange>
          </w:tcPr>
          <w:p w14:paraId="32E243B2" w14:textId="6A1E69AB" w:rsidR="00DB1C38" w:rsidRPr="00324969" w:rsidRDefault="00DB1C38" w:rsidP="003B66C5">
            <w:pPr>
              <w:spacing w:line="220" w:lineRule="atLeast"/>
              <w:ind w:firstLineChars="0" w:firstLine="0"/>
              <w:rPr>
                <w:rFonts w:ascii="仿宋" w:eastAsia="仿宋" w:hAnsi="仿宋"/>
              </w:rPr>
            </w:pPr>
            <w:del w:id="335" w:author="杨 啸晨" w:date="2021-05-08T16:42:00Z">
              <w:r w:rsidRPr="00324969" w:rsidDel="009E0F94">
                <w:rPr>
                  <w:rFonts w:ascii="仿宋" w:eastAsia="仿宋" w:hAnsi="仿宋" w:hint="eastAsia"/>
                </w:rPr>
                <w:delText>执行各种非法操作无安全漏洞且系统使用正常</w:delText>
              </w:r>
            </w:del>
            <w:ins w:id="336" w:author="杨 啸晨" w:date="2021-05-08T16:42:00Z">
              <w:r w:rsidR="009E0F94">
                <w:rPr>
                  <w:rFonts w:ascii="仿宋" w:eastAsia="仿宋" w:hAnsi="仿宋" w:hint="eastAsia"/>
                </w:rPr>
                <w:t>数据量及查询时间达到验收标准</w:t>
              </w:r>
            </w:ins>
          </w:p>
        </w:tc>
      </w:tr>
      <w:tr w:rsidR="009E0F94" w:rsidRPr="00324969" w:rsidDel="009E0F94" w14:paraId="4E17EB4E" w14:textId="47890E8B" w:rsidTr="009E0F94">
        <w:trPr>
          <w:del w:id="337" w:author="杨 啸晨" w:date="2021-05-08T16:40:00Z"/>
        </w:trPr>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38" w:author="杨 啸晨" w:date="2021-05-08T16:40: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4F2D75B0" w14:textId="135574E5" w:rsidR="00DB1C38" w:rsidRPr="00324969" w:rsidDel="009E0F94" w:rsidRDefault="00DB1C38" w:rsidP="003B66C5">
            <w:pPr>
              <w:spacing w:line="220" w:lineRule="atLeast"/>
              <w:ind w:firstLineChars="0" w:firstLine="0"/>
              <w:rPr>
                <w:del w:id="339" w:author="杨 啸晨" w:date="2021-05-08T16:40:00Z"/>
                <w:rFonts w:ascii="仿宋" w:eastAsia="仿宋" w:hAnsi="仿宋"/>
              </w:rPr>
            </w:pPr>
            <w:del w:id="340" w:author="杨 啸晨" w:date="2021-05-08T16:40:00Z">
              <w:r w:rsidRPr="00324969" w:rsidDel="009E0F94">
                <w:rPr>
                  <w:rFonts w:ascii="仿宋" w:eastAsia="仿宋" w:hAnsi="仿宋" w:hint="eastAsia"/>
                </w:rPr>
                <w:delText>测试重点与优先级</w:delText>
              </w:r>
            </w:del>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41" w:author="杨 啸晨" w:date="2021-05-08T16:40: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1E08AE6A" w14:textId="50722F2F" w:rsidR="00DB1C38" w:rsidRPr="00324969" w:rsidDel="009E0F94" w:rsidRDefault="00DB1C38" w:rsidP="00E57212">
            <w:pPr>
              <w:spacing w:line="220" w:lineRule="atLeast"/>
              <w:ind w:firstLineChars="0" w:firstLine="0"/>
              <w:rPr>
                <w:del w:id="342" w:author="杨 啸晨" w:date="2021-05-08T16:40:00Z"/>
                <w:rFonts w:ascii="仿宋" w:eastAsia="仿宋" w:hAnsi="仿宋"/>
              </w:rPr>
            </w:pPr>
          </w:p>
        </w:tc>
      </w:tr>
      <w:tr w:rsidR="009E0F94" w:rsidRPr="00324969" w:rsidDel="009E0F94" w14:paraId="47500C47" w14:textId="56E6CC0B" w:rsidTr="009E0F94">
        <w:trPr>
          <w:del w:id="343" w:author="杨 啸晨" w:date="2021-05-08T16:40:00Z"/>
        </w:trPr>
        <w:tc>
          <w:tcPr>
            <w:tcW w:w="2072" w:type="dxa"/>
            <w:tcBorders>
              <w:top w:val="single" w:sz="6" w:space="0" w:color="000000"/>
              <w:left w:val="single" w:sz="8" w:space="0" w:color="000000"/>
              <w:bottom w:val="single" w:sz="8" w:space="0" w:color="000000"/>
              <w:right w:val="single" w:sz="6" w:space="0" w:color="000000"/>
            </w:tcBorders>
            <w:shd w:val="clear" w:color="auto" w:fill="808080"/>
            <w:tcMar>
              <w:top w:w="0" w:type="dxa"/>
              <w:left w:w="108" w:type="dxa"/>
              <w:bottom w:w="0" w:type="dxa"/>
              <w:right w:w="108" w:type="dxa"/>
            </w:tcMar>
            <w:vAlign w:val="center"/>
            <w:hideMark/>
            <w:tcPrChange w:id="344" w:author="杨 啸晨" w:date="2021-05-08T16:40:00Z">
              <w:tcPr>
                <w:tcW w:w="2127" w:type="dxa"/>
                <w:tcBorders>
                  <w:top w:val="single" w:sz="6" w:space="0" w:color="000000"/>
                  <w:left w:val="single" w:sz="8" w:space="0" w:color="000000"/>
                  <w:bottom w:val="single" w:sz="8" w:space="0" w:color="000000"/>
                  <w:right w:val="single" w:sz="6" w:space="0" w:color="000000"/>
                </w:tcBorders>
                <w:shd w:val="clear" w:color="auto" w:fill="808080"/>
                <w:tcMar>
                  <w:top w:w="0" w:type="dxa"/>
                  <w:left w:w="108" w:type="dxa"/>
                  <w:bottom w:w="0" w:type="dxa"/>
                  <w:right w:w="108" w:type="dxa"/>
                </w:tcMar>
                <w:vAlign w:val="center"/>
                <w:hideMark/>
              </w:tcPr>
            </w:tcPrChange>
          </w:tcPr>
          <w:p w14:paraId="06AADE2A" w14:textId="400DE095" w:rsidR="00DB1C38" w:rsidRPr="00324969" w:rsidDel="009E0F94" w:rsidRDefault="00DB1C38" w:rsidP="003B66C5">
            <w:pPr>
              <w:spacing w:line="220" w:lineRule="atLeast"/>
              <w:ind w:firstLineChars="0" w:firstLine="0"/>
              <w:rPr>
                <w:del w:id="345" w:author="杨 啸晨" w:date="2021-05-08T16:40:00Z"/>
                <w:rFonts w:ascii="仿宋" w:eastAsia="仿宋" w:hAnsi="仿宋"/>
              </w:rPr>
            </w:pPr>
            <w:del w:id="346" w:author="杨 啸晨" w:date="2021-05-08T16:40:00Z">
              <w:r w:rsidRPr="00324969" w:rsidDel="009E0F94">
                <w:rPr>
                  <w:rFonts w:ascii="仿宋" w:eastAsia="仿宋" w:hAnsi="仿宋" w:hint="eastAsia"/>
                </w:rPr>
                <w:delText>需考虑的特殊事项</w:delText>
              </w:r>
            </w:del>
          </w:p>
        </w:tc>
        <w:tc>
          <w:tcPr>
            <w:tcW w:w="6106"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Change w:id="347" w:author="杨 啸晨" w:date="2021-05-08T16:40:00Z">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tcPrChange>
          </w:tcPr>
          <w:p w14:paraId="6419A807" w14:textId="6F6D807A" w:rsidR="00DB1C38" w:rsidRPr="00324969" w:rsidDel="009E0F94" w:rsidRDefault="00DB1C38" w:rsidP="00E57212">
            <w:pPr>
              <w:spacing w:line="220" w:lineRule="atLeast"/>
              <w:ind w:firstLineChars="0" w:firstLine="0"/>
              <w:rPr>
                <w:del w:id="348" w:author="杨 啸晨" w:date="2021-05-08T16:40:00Z"/>
                <w:rFonts w:ascii="仿宋" w:eastAsia="仿宋" w:hAnsi="仿宋"/>
              </w:rPr>
            </w:pPr>
          </w:p>
        </w:tc>
      </w:tr>
    </w:tbl>
    <w:p w14:paraId="64F3E3AC" w14:textId="77777777" w:rsidR="00DB1C38" w:rsidRPr="00324969" w:rsidRDefault="00DB1C38" w:rsidP="00DB1C38">
      <w:pPr>
        <w:ind w:firstLine="480"/>
        <w:rPr>
          <w:rFonts w:ascii="仿宋" w:eastAsia="仿宋" w:hAnsi="仿宋"/>
        </w:rPr>
      </w:pPr>
    </w:p>
    <w:p w14:paraId="7B721C31" w14:textId="77777777" w:rsidR="00DB1C38" w:rsidRPr="00324969" w:rsidRDefault="00DB1C38" w:rsidP="00324969">
      <w:pPr>
        <w:pStyle w:val="3"/>
        <w:tabs>
          <w:tab w:val="num" w:pos="709"/>
        </w:tabs>
        <w:rPr>
          <w:rFonts w:ascii="仿宋" w:eastAsia="仿宋" w:hAnsi="仿宋"/>
          <w:szCs w:val="24"/>
        </w:rPr>
      </w:pPr>
      <w:bookmarkStart w:id="349" w:name="_Toc486845386"/>
      <w:bookmarkStart w:id="350" w:name="_Toc71399015"/>
      <w:commentRangeStart w:id="351"/>
      <w:r w:rsidRPr="00324969">
        <w:rPr>
          <w:rFonts w:ascii="仿宋" w:eastAsia="仿宋" w:hAnsi="仿宋" w:hint="eastAsia"/>
          <w:szCs w:val="24"/>
        </w:rPr>
        <w:t>兼容性测试</w:t>
      </w:r>
      <w:bookmarkEnd w:id="349"/>
      <w:commentRangeEnd w:id="351"/>
      <w:r w:rsidR="00473F37">
        <w:rPr>
          <w:rStyle w:val="ad"/>
          <w:bCs w:val="0"/>
        </w:rPr>
        <w:commentReference w:id="351"/>
      </w:r>
      <w:bookmarkEnd w:id="350"/>
    </w:p>
    <w:p w14:paraId="63B0746B" w14:textId="77777777" w:rsidR="003B66C5" w:rsidRPr="00324969" w:rsidRDefault="003B66C5" w:rsidP="003B66C5">
      <w:pPr>
        <w:ind w:firstLine="480"/>
        <w:jc w:val="center"/>
        <w:rPr>
          <w:rFonts w:ascii="仿宋" w:eastAsia="仿宋" w:hAnsi="仿宋"/>
        </w:rPr>
      </w:pPr>
      <w:r w:rsidRPr="00324969">
        <w:rPr>
          <w:rFonts w:ascii="仿宋" w:eastAsia="仿宋" w:hAnsi="仿宋" w:hint="eastAsia"/>
        </w:rPr>
        <w:t>表3.1.5兼容性测试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Change w:id="352" w:author="杨 啸晨" w:date="2021-05-08T16:49:00Z">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PrChange>
      </w:tblPr>
      <w:tblGrid>
        <w:gridCol w:w="2072"/>
        <w:gridCol w:w="6106"/>
        <w:tblGridChange w:id="353">
          <w:tblGrid>
            <w:gridCol w:w="2072"/>
            <w:gridCol w:w="6106"/>
          </w:tblGrid>
        </w:tblGridChange>
      </w:tblGrid>
      <w:tr w:rsidR="00DB1C38" w:rsidRPr="00324969" w14:paraId="41C9CDF7" w14:textId="77777777" w:rsidTr="00142C28">
        <w:trPr>
          <w:trHeight w:val="315"/>
          <w:trPrChange w:id="354" w:author="杨 啸晨" w:date="2021-05-08T16:49:00Z">
            <w:trPr>
              <w:trHeight w:val="315"/>
            </w:trPr>
          </w:trPrChange>
        </w:trPr>
        <w:tc>
          <w:tcPr>
            <w:tcW w:w="2072" w:type="dxa"/>
            <w:tcBorders>
              <w:top w:val="single" w:sz="8"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55" w:author="杨 啸晨" w:date="2021-05-08T16:49:00Z">
              <w:tcPr>
                <w:tcW w:w="2127" w:type="dxa"/>
                <w:tcBorders>
                  <w:top w:val="single" w:sz="8"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036F0704"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测试范围</w:t>
            </w:r>
          </w:p>
        </w:tc>
        <w:tc>
          <w:tcPr>
            <w:tcW w:w="6106"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56" w:author="杨 啸晨" w:date="2021-05-08T16:49:00Z">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556CC545"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rPr>
              <w:t>1</w:t>
            </w:r>
            <w:r w:rsidRPr="00324969">
              <w:rPr>
                <w:rFonts w:ascii="仿宋" w:eastAsia="仿宋" w:hAnsi="仿宋" w:hint="eastAsia"/>
              </w:rPr>
              <w:t>．使用不同版本的不同浏览器、分辨率、操作系统分别进行测试。</w:t>
            </w:r>
          </w:p>
          <w:p w14:paraId="48D8D756"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rPr>
              <w:t>2</w:t>
            </w:r>
            <w:r w:rsidRPr="00324969">
              <w:rPr>
                <w:rFonts w:ascii="仿宋" w:eastAsia="仿宋" w:hAnsi="仿宋" w:hint="eastAsia"/>
              </w:rPr>
              <w:t>．不同操作系统、浏览器、分辨率和各种运行软件等各种条件的组合测试。</w:t>
            </w:r>
          </w:p>
        </w:tc>
      </w:tr>
      <w:tr w:rsidR="00DB1C38" w:rsidRPr="00324969" w14:paraId="27FF90CA" w14:textId="77777777" w:rsidTr="00142C28">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57" w:author="杨 啸晨" w:date="2021-05-08T16:49: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75EF60C2"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测试目标</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58" w:author="杨 啸晨" w:date="2021-05-08T16:49: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7B5FDF1F"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核实系统在不同的软件和硬件配置中运行稳定</w:t>
            </w:r>
          </w:p>
        </w:tc>
      </w:tr>
      <w:tr w:rsidR="00DB1C38" w:rsidRPr="00324969" w14:paraId="23F0E7BE" w14:textId="77777777" w:rsidTr="00142C28">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59" w:author="杨 啸晨" w:date="2021-05-08T16:49: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126257D9"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采用技术</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60" w:author="杨 啸晨" w:date="2021-05-08T16:49: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61D0D7BA"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黑盒测试</w:t>
            </w:r>
          </w:p>
        </w:tc>
      </w:tr>
      <w:tr w:rsidR="00DB1C38" w:rsidRPr="00324969" w14:paraId="01473E0B" w14:textId="77777777" w:rsidTr="00142C28">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61" w:author="杨 啸晨" w:date="2021-05-08T16:49: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6BF73073"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lastRenderedPageBreak/>
              <w:t>工具与方法</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62" w:author="杨 啸晨" w:date="2021-05-08T16:49: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050A901C"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手工测试</w:t>
            </w:r>
          </w:p>
        </w:tc>
      </w:tr>
      <w:tr w:rsidR="00DB1C38" w:rsidRPr="00324969" w14:paraId="6FB01A0D" w14:textId="77777777" w:rsidTr="00142C28">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63" w:author="杨 啸晨" w:date="2021-05-08T16:49: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2523E47E"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开始标准</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64" w:author="杨 啸晨" w:date="2021-05-08T16:49: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6D018DF6"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项目组移交系统测试</w:t>
            </w:r>
          </w:p>
        </w:tc>
      </w:tr>
      <w:tr w:rsidR="00DB1C38" w:rsidRPr="00324969" w14:paraId="191862B3" w14:textId="77777777" w:rsidTr="00142C28">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65" w:author="杨 啸晨" w:date="2021-05-08T16:49: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51E45ABC"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完成标准</w:t>
            </w:r>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66" w:author="杨 啸晨" w:date="2021-05-08T16:49: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4079BB6F"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在各种不同版本不同类项浏览器、操作系统或者其组合下均能正常实现其功能（此测试根据开发提供依据决定测试范围）</w:t>
            </w:r>
          </w:p>
        </w:tc>
      </w:tr>
      <w:tr w:rsidR="00DB1C38" w:rsidRPr="00324969" w:rsidDel="00142C28" w14:paraId="3E4EBC82" w14:textId="69C0890D" w:rsidTr="00142C28">
        <w:trPr>
          <w:del w:id="367" w:author="杨 啸晨" w:date="2021-05-08T16:49:00Z"/>
        </w:trPr>
        <w:tc>
          <w:tcPr>
            <w:tcW w:w="2072"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Change w:id="368" w:author="杨 啸晨" w:date="2021-05-08T16:49:00Z">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tcPrChange>
          </w:tcPr>
          <w:p w14:paraId="578F2A8B" w14:textId="7C8656AF" w:rsidR="00DB1C38" w:rsidRPr="00324969" w:rsidDel="00142C28" w:rsidRDefault="00DB1C38" w:rsidP="003B66C5">
            <w:pPr>
              <w:spacing w:line="220" w:lineRule="atLeast"/>
              <w:ind w:firstLineChars="0" w:firstLine="0"/>
              <w:rPr>
                <w:del w:id="369" w:author="杨 啸晨" w:date="2021-05-08T16:49:00Z"/>
                <w:rFonts w:ascii="仿宋" w:eastAsia="仿宋" w:hAnsi="仿宋"/>
              </w:rPr>
            </w:pPr>
            <w:del w:id="370" w:author="杨 啸晨" w:date="2021-05-08T16:49:00Z">
              <w:r w:rsidRPr="00324969" w:rsidDel="00142C28">
                <w:rPr>
                  <w:rFonts w:ascii="仿宋" w:eastAsia="仿宋" w:hAnsi="仿宋" w:hint="eastAsia"/>
                </w:rPr>
                <w:delText>测试重点与优先级</w:delText>
              </w:r>
            </w:del>
          </w:p>
        </w:tc>
        <w:tc>
          <w:tcPr>
            <w:tcW w:w="6106"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Change w:id="371" w:author="杨 啸晨" w:date="2021-05-08T16:49:00Z">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tcPrChange>
          </w:tcPr>
          <w:p w14:paraId="2A5FF535" w14:textId="48B88484" w:rsidR="00DB1C38" w:rsidRPr="00324969" w:rsidDel="00142C28" w:rsidRDefault="00DB1C38" w:rsidP="00E5192F">
            <w:pPr>
              <w:spacing w:line="220" w:lineRule="atLeast"/>
              <w:ind w:firstLineChars="0" w:firstLine="0"/>
              <w:rPr>
                <w:del w:id="372" w:author="杨 啸晨" w:date="2021-05-08T16:49:00Z"/>
                <w:rFonts w:ascii="仿宋" w:eastAsia="仿宋" w:hAnsi="仿宋"/>
              </w:rPr>
            </w:pPr>
          </w:p>
        </w:tc>
      </w:tr>
      <w:tr w:rsidR="00DB1C38" w:rsidRPr="00324969" w:rsidDel="00142C28" w14:paraId="46F0CDF8" w14:textId="32E441B3" w:rsidTr="00142C28">
        <w:trPr>
          <w:del w:id="373" w:author="杨 啸晨" w:date="2021-05-08T16:49:00Z"/>
        </w:trPr>
        <w:tc>
          <w:tcPr>
            <w:tcW w:w="2072" w:type="dxa"/>
            <w:tcBorders>
              <w:top w:val="single" w:sz="6" w:space="0" w:color="000000"/>
              <w:left w:val="single" w:sz="8" w:space="0" w:color="000000"/>
              <w:bottom w:val="single" w:sz="8" w:space="0" w:color="000000"/>
              <w:right w:val="single" w:sz="6" w:space="0" w:color="000000"/>
            </w:tcBorders>
            <w:shd w:val="clear" w:color="auto" w:fill="808080"/>
            <w:tcMar>
              <w:top w:w="0" w:type="dxa"/>
              <w:left w:w="108" w:type="dxa"/>
              <w:bottom w:w="0" w:type="dxa"/>
              <w:right w:w="108" w:type="dxa"/>
            </w:tcMar>
            <w:vAlign w:val="center"/>
            <w:hideMark/>
            <w:tcPrChange w:id="374" w:author="杨 啸晨" w:date="2021-05-08T16:49:00Z">
              <w:tcPr>
                <w:tcW w:w="2127" w:type="dxa"/>
                <w:tcBorders>
                  <w:top w:val="single" w:sz="6" w:space="0" w:color="000000"/>
                  <w:left w:val="single" w:sz="8" w:space="0" w:color="000000"/>
                  <w:bottom w:val="single" w:sz="8" w:space="0" w:color="000000"/>
                  <w:right w:val="single" w:sz="6" w:space="0" w:color="000000"/>
                </w:tcBorders>
                <w:shd w:val="clear" w:color="auto" w:fill="808080"/>
                <w:tcMar>
                  <w:top w:w="0" w:type="dxa"/>
                  <w:left w:w="108" w:type="dxa"/>
                  <w:bottom w:w="0" w:type="dxa"/>
                  <w:right w:w="108" w:type="dxa"/>
                </w:tcMar>
                <w:vAlign w:val="center"/>
                <w:hideMark/>
              </w:tcPr>
            </w:tcPrChange>
          </w:tcPr>
          <w:p w14:paraId="6DA2A14A" w14:textId="0B53B6DA" w:rsidR="00DB1C38" w:rsidRPr="00324969" w:rsidDel="00142C28" w:rsidRDefault="00DB1C38" w:rsidP="003B66C5">
            <w:pPr>
              <w:spacing w:line="220" w:lineRule="atLeast"/>
              <w:ind w:firstLineChars="0" w:firstLine="0"/>
              <w:rPr>
                <w:del w:id="375" w:author="杨 啸晨" w:date="2021-05-08T16:49:00Z"/>
                <w:rFonts w:ascii="仿宋" w:eastAsia="仿宋" w:hAnsi="仿宋"/>
              </w:rPr>
            </w:pPr>
            <w:del w:id="376" w:author="杨 啸晨" w:date="2021-05-08T16:49:00Z">
              <w:r w:rsidRPr="00324969" w:rsidDel="00142C28">
                <w:rPr>
                  <w:rFonts w:ascii="仿宋" w:eastAsia="仿宋" w:hAnsi="仿宋" w:hint="eastAsia"/>
                </w:rPr>
                <w:delText>需考虑的特殊事项</w:delText>
              </w:r>
            </w:del>
          </w:p>
        </w:tc>
        <w:tc>
          <w:tcPr>
            <w:tcW w:w="6106"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Change w:id="377" w:author="杨 啸晨" w:date="2021-05-08T16:49:00Z">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tcPrChange>
          </w:tcPr>
          <w:p w14:paraId="13127A76" w14:textId="259A7E19" w:rsidR="00DB1C38" w:rsidRPr="00324969" w:rsidDel="00142C28" w:rsidRDefault="00DB1C38" w:rsidP="00E5192F">
            <w:pPr>
              <w:spacing w:line="220" w:lineRule="atLeast"/>
              <w:ind w:firstLineChars="0" w:firstLine="0"/>
              <w:rPr>
                <w:del w:id="378" w:author="杨 啸晨" w:date="2021-05-08T16:49:00Z"/>
                <w:rFonts w:ascii="仿宋" w:eastAsia="仿宋" w:hAnsi="仿宋"/>
              </w:rPr>
            </w:pPr>
          </w:p>
        </w:tc>
      </w:tr>
    </w:tbl>
    <w:p w14:paraId="1F1A796A" w14:textId="77777777" w:rsidR="00DB1C38" w:rsidRPr="00324969" w:rsidRDefault="00DB1C38" w:rsidP="00DB1C38">
      <w:pPr>
        <w:ind w:firstLine="480"/>
        <w:rPr>
          <w:rFonts w:ascii="仿宋" w:eastAsia="仿宋" w:hAnsi="仿宋"/>
        </w:rPr>
      </w:pPr>
    </w:p>
    <w:p w14:paraId="55B09493" w14:textId="77777777" w:rsidR="00DB1C38" w:rsidRPr="00324969" w:rsidRDefault="00DB1C38" w:rsidP="00324969">
      <w:pPr>
        <w:pStyle w:val="3"/>
        <w:tabs>
          <w:tab w:val="num" w:pos="709"/>
        </w:tabs>
        <w:rPr>
          <w:rFonts w:ascii="仿宋" w:eastAsia="仿宋" w:hAnsi="仿宋"/>
          <w:szCs w:val="24"/>
        </w:rPr>
      </w:pPr>
      <w:bookmarkStart w:id="379" w:name="_Toc486845387"/>
      <w:bookmarkStart w:id="380" w:name="_Toc71399016"/>
      <w:r w:rsidRPr="00324969">
        <w:rPr>
          <w:rFonts w:ascii="仿宋" w:eastAsia="仿宋" w:hAnsi="仿宋" w:hint="eastAsia"/>
          <w:szCs w:val="24"/>
        </w:rPr>
        <w:t>回归测试</w:t>
      </w:r>
      <w:bookmarkEnd w:id="379"/>
      <w:bookmarkEnd w:id="380"/>
    </w:p>
    <w:p w14:paraId="7240A6AA" w14:textId="77777777" w:rsidR="003B66C5" w:rsidRPr="00324969" w:rsidRDefault="003B66C5" w:rsidP="003B66C5">
      <w:pPr>
        <w:ind w:firstLine="480"/>
        <w:jc w:val="center"/>
        <w:rPr>
          <w:rFonts w:ascii="仿宋" w:eastAsia="仿宋" w:hAnsi="仿宋"/>
        </w:rPr>
      </w:pPr>
      <w:r w:rsidRPr="00324969">
        <w:rPr>
          <w:rFonts w:ascii="仿宋" w:eastAsia="仿宋" w:hAnsi="仿宋" w:hint="eastAsia"/>
        </w:rPr>
        <w:t>表3.1.6</w:t>
      </w:r>
      <w:r w:rsidRPr="00324969">
        <w:rPr>
          <w:rFonts w:ascii="仿宋" w:eastAsia="仿宋" w:hAnsi="仿宋"/>
        </w:rPr>
        <w:t xml:space="preserve"> </w:t>
      </w:r>
      <w:r w:rsidRPr="00324969">
        <w:rPr>
          <w:rFonts w:ascii="仿宋" w:eastAsia="仿宋" w:hAnsi="仿宋" w:hint="eastAsia"/>
        </w:rPr>
        <w:t>回归测试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73"/>
        <w:gridCol w:w="6105"/>
      </w:tblGrid>
      <w:tr w:rsidR="00DB1C38" w:rsidRPr="00324969" w14:paraId="6B4FB988" w14:textId="77777777" w:rsidTr="003B66C5">
        <w:trPr>
          <w:trHeight w:val="315"/>
        </w:trPr>
        <w:tc>
          <w:tcPr>
            <w:tcW w:w="2127" w:type="dxa"/>
            <w:tcBorders>
              <w:top w:val="single" w:sz="8"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3546AABD"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测试范围</w:t>
            </w:r>
          </w:p>
        </w:tc>
        <w:tc>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7310EC8C" w14:textId="6CC4ED3A"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所有功能、兼容性、安全性等测试类型</w:t>
            </w:r>
          </w:p>
        </w:tc>
      </w:tr>
      <w:tr w:rsidR="00DB1C38" w:rsidRPr="00324969" w14:paraId="44C9858D" w14:textId="77777777" w:rsidTr="003B66C5">
        <w:tc>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6C8D8E37"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测试目标</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D95BEE8"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核实执行所有测试类型后功能、性能等均达到用户需求所要求的标准</w:t>
            </w:r>
          </w:p>
        </w:tc>
      </w:tr>
      <w:tr w:rsidR="00DB1C38" w:rsidRPr="00324969" w14:paraId="2E42D57B" w14:textId="77777777" w:rsidTr="003B66C5">
        <w:tc>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02153FB4"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采用技术</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43988D4"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黑盒测试</w:t>
            </w:r>
          </w:p>
        </w:tc>
      </w:tr>
      <w:tr w:rsidR="00DB1C38" w:rsidRPr="00324969" w14:paraId="388E8B66" w14:textId="77777777" w:rsidTr="003B66C5">
        <w:tc>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55049D73"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工具与方法</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2D192433"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手工测试和自动化测试</w:t>
            </w:r>
          </w:p>
        </w:tc>
      </w:tr>
      <w:tr w:rsidR="00DB1C38" w:rsidRPr="00324969" w14:paraId="2C106495" w14:textId="77777777" w:rsidTr="003B66C5">
        <w:trPr>
          <w:trHeight w:val="584"/>
        </w:trPr>
        <w:tc>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4F869DD9"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开始标准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7A6266D8"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每当被测试的软件或其环境改变时在每个合适的测试阶段上进行回归测试</w:t>
            </w:r>
          </w:p>
        </w:tc>
      </w:tr>
      <w:tr w:rsidR="00DB1C38" w:rsidRPr="00324969" w14:paraId="333E4EF4" w14:textId="77777777" w:rsidTr="003B66C5">
        <w:tc>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0BEF6234"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完成标准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79970F99"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rPr>
              <w:t>95%</w:t>
            </w:r>
            <w:r w:rsidRPr="00324969">
              <w:rPr>
                <w:rFonts w:ascii="仿宋" w:eastAsia="仿宋" w:hAnsi="仿宋" w:hint="eastAsia"/>
              </w:rPr>
              <w:t>的测试用例执行通过并通过系统测试</w:t>
            </w:r>
          </w:p>
        </w:tc>
      </w:tr>
      <w:tr w:rsidR="00DB1C38" w:rsidRPr="00324969" w14:paraId="21010129" w14:textId="77777777" w:rsidTr="003B66C5">
        <w:tc>
          <w:tcPr>
            <w:tcW w:w="2127" w:type="dxa"/>
            <w:tcBorders>
              <w:top w:val="single" w:sz="6" w:space="0" w:color="000000"/>
              <w:left w:val="single" w:sz="8"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7867AF8B"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测试重点与优先级</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3CC65D95"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测试优先级以测试需求的优先级为参照</w:t>
            </w:r>
          </w:p>
        </w:tc>
      </w:tr>
      <w:tr w:rsidR="00DB1C38" w:rsidRPr="00324969" w14:paraId="2B166A06" w14:textId="77777777" w:rsidTr="003B66C5">
        <w:tc>
          <w:tcPr>
            <w:tcW w:w="2127" w:type="dxa"/>
            <w:tcBorders>
              <w:top w:val="single" w:sz="6" w:space="0" w:color="000000"/>
              <w:left w:val="single" w:sz="8" w:space="0" w:color="000000"/>
              <w:bottom w:val="single" w:sz="8" w:space="0" w:color="000000"/>
              <w:right w:val="single" w:sz="6" w:space="0" w:color="000000"/>
            </w:tcBorders>
            <w:shd w:val="clear" w:color="auto" w:fill="808080"/>
            <w:tcMar>
              <w:top w:w="0" w:type="dxa"/>
              <w:left w:w="108" w:type="dxa"/>
              <w:bottom w:w="0" w:type="dxa"/>
              <w:right w:w="108" w:type="dxa"/>
            </w:tcMar>
            <w:vAlign w:val="center"/>
            <w:hideMark/>
          </w:tcPr>
          <w:p w14:paraId="3E96482D" w14:textId="77777777" w:rsidR="00DB1C38" w:rsidRPr="00324969" w:rsidRDefault="00DB1C38" w:rsidP="003B66C5">
            <w:pPr>
              <w:spacing w:line="220" w:lineRule="atLeast"/>
              <w:ind w:firstLineChars="0" w:firstLine="0"/>
              <w:rPr>
                <w:rFonts w:ascii="仿宋" w:eastAsia="仿宋" w:hAnsi="仿宋"/>
              </w:rPr>
            </w:pPr>
            <w:r w:rsidRPr="00324969">
              <w:rPr>
                <w:rFonts w:ascii="仿宋" w:eastAsia="仿宋" w:hAnsi="仿宋" w:hint="eastAsia"/>
              </w:rPr>
              <w:t>需考虑的特殊事项</w:t>
            </w:r>
          </w:p>
        </w:tc>
        <w:tc>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p w14:paraId="265BCEBA" w14:textId="77777777" w:rsidR="00DB1C38" w:rsidRPr="00324969" w:rsidRDefault="00DB1C38" w:rsidP="00E5192F">
            <w:pPr>
              <w:spacing w:line="220" w:lineRule="atLeast"/>
              <w:ind w:firstLineChars="0" w:firstLine="0"/>
              <w:rPr>
                <w:rFonts w:ascii="仿宋" w:eastAsia="仿宋" w:hAnsi="仿宋"/>
              </w:rPr>
            </w:pPr>
            <w:r w:rsidRPr="00324969">
              <w:rPr>
                <w:rFonts w:ascii="仿宋" w:eastAsia="仿宋" w:hAnsi="仿宋" w:hint="eastAsia"/>
              </w:rPr>
              <w:t>软硬件设备问题</w:t>
            </w:r>
          </w:p>
        </w:tc>
      </w:tr>
    </w:tbl>
    <w:p w14:paraId="15EE215A" w14:textId="77777777" w:rsidR="00DB1C38" w:rsidRPr="00324969" w:rsidRDefault="00DB1C38" w:rsidP="005439A2">
      <w:pPr>
        <w:pStyle w:val="2"/>
        <w:rPr>
          <w:rFonts w:ascii="仿宋" w:eastAsia="仿宋" w:hAnsi="仿宋"/>
          <w:szCs w:val="24"/>
        </w:rPr>
      </w:pPr>
      <w:bookmarkStart w:id="381" w:name="_Toc486845388"/>
      <w:bookmarkStart w:id="382" w:name="_Toc71399017"/>
      <w:r w:rsidRPr="00324969">
        <w:rPr>
          <w:rFonts w:ascii="仿宋" w:eastAsia="仿宋" w:hAnsi="仿宋" w:hint="eastAsia"/>
          <w:szCs w:val="24"/>
        </w:rPr>
        <w:t>测试评价</w:t>
      </w:r>
      <w:r w:rsidRPr="00324969">
        <w:rPr>
          <w:rFonts w:ascii="仿宋" w:eastAsia="仿宋" w:hAnsi="仿宋"/>
          <w:szCs w:val="24"/>
        </w:rPr>
        <w:t>及通过准则</w:t>
      </w:r>
      <w:bookmarkEnd w:id="381"/>
      <w:bookmarkEnd w:id="382"/>
    </w:p>
    <w:p w14:paraId="6B8243DF" w14:textId="77777777" w:rsidR="00DB1C38" w:rsidRPr="00324969" w:rsidRDefault="00DB1C38" w:rsidP="00DB1C38">
      <w:pPr>
        <w:spacing w:line="300" w:lineRule="auto"/>
        <w:ind w:firstLine="480"/>
        <w:rPr>
          <w:rFonts w:ascii="仿宋" w:eastAsia="仿宋" w:hAnsi="仿宋"/>
        </w:rPr>
      </w:pPr>
      <w:r w:rsidRPr="00324969">
        <w:rPr>
          <w:rFonts w:ascii="仿宋" w:eastAsia="仿宋" w:hAnsi="仿宋" w:hint="eastAsia"/>
        </w:rPr>
        <w:t>按照A、B</w:t>
      </w:r>
      <w:r w:rsidRPr="00324969">
        <w:rPr>
          <w:rFonts w:ascii="仿宋" w:eastAsia="仿宋" w:hAnsi="仿宋"/>
        </w:rPr>
        <w:t>、</w:t>
      </w:r>
      <w:r w:rsidRPr="00324969">
        <w:rPr>
          <w:rFonts w:ascii="仿宋" w:eastAsia="仿宋" w:hAnsi="仿宋" w:hint="eastAsia"/>
        </w:rPr>
        <w:t>C</w:t>
      </w:r>
      <w:r w:rsidRPr="00324969">
        <w:rPr>
          <w:rFonts w:ascii="仿宋" w:eastAsia="仿宋" w:hAnsi="仿宋"/>
        </w:rPr>
        <w:t>、</w:t>
      </w:r>
      <w:r w:rsidRPr="00324969">
        <w:rPr>
          <w:rFonts w:ascii="仿宋" w:eastAsia="仿宋" w:hAnsi="仿宋" w:hint="eastAsia"/>
        </w:rPr>
        <w:t>D四级</w:t>
      </w:r>
      <w:r w:rsidRPr="00324969">
        <w:rPr>
          <w:rFonts w:ascii="仿宋" w:eastAsia="仿宋" w:hAnsi="仿宋"/>
        </w:rPr>
        <w:t>评定</w:t>
      </w:r>
      <w:r w:rsidRPr="00324969">
        <w:rPr>
          <w:rFonts w:ascii="仿宋" w:eastAsia="仿宋" w:hAnsi="仿宋" w:hint="eastAsia"/>
        </w:rPr>
        <w:t>测试</w:t>
      </w:r>
      <w:r w:rsidRPr="00324969">
        <w:rPr>
          <w:rFonts w:ascii="仿宋" w:eastAsia="仿宋" w:hAnsi="仿宋"/>
        </w:rPr>
        <w:t>。</w:t>
      </w:r>
      <w:r w:rsidRPr="00324969">
        <w:rPr>
          <w:rFonts w:ascii="仿宋" w:eastAsia="仿宋" w:hAnsi="仿宋" w:hint="eastAsia"/>
        </w:rPr>
        <w:t>测试项</w:t>
      </w:r>
      <w:r w:rsidRPr="00324969">
        <w:rPr>
          <w:rFonts w:ascii="仿宋" w:eastAsia="仿宋" w:hAnsi="仿宋"/>
        </w:rPr>
        <w:t>综合评定标准为</w:t>
      </w:r>
      <w:r w:rsidRPr="00324969">
        <w:rPr>
          <w:rFonts w:ascii="仿宋" w:eastAsia="仿宋" w:hAnsi="仿宋" w:hint="eastAsia"/>
        </w:rPr>
        <w:t>，A级</w:t>
      </w:r>
      <w:r w:rsidRPr="00324969">
        <w:rPr>
          <w:rFonts w:ascii="仿宋" w:eastAsia="仿宋" w:hAnsi="仿宋"/>
        </w:rPr>
        <w:t>评定需</w:t>
      </w:r>
      <w:r w:rsidRPr="00324969">
        <w:rPr>
          <w:rFonts w:ascii="仿宋" w:eastAsia="仿宋" w:hAnsi="仿宋" w:hint="eastAsia"/>
        </w:rPr>
        <w:t>大于等于90</w:t>
      </w:r>
      <w:r w:rsidRPr="00324969">
        <w:rPr>
          <w:rFonts w:ascii="仿宋" w:eastAsia="仿宋" w:hAnsi="仿宋"/>
        </w:rPr>
        <w:t>%</w:t>
      </w:r>
      <w:r w:rsidRPr="00324969">
        <w:rPr>
          <w:rFonts w:ascii="仿宋" w:eastAsia="仿宋" w:hAnsi="仿宋" w:hint="eastAsia"/>
        </w:rPr>
        <w:t>，</w:t>
      </w:r>
      <w:r w:rsidRPr="00324969">
        <w:rPr>
          <w:rFonts w:ascii="仿宋" w:eastAsia="仿宋" w:hAnsi="仿宋"/>
        </w:rPr>
        <w:t>不得出现</w:t>
      </w:r>
      <w:r w:rsidRPr="00324969">
        <w:rPr>
          <w:rFonts w:ascii="仿宋" w:eastAsia="仿宋" w:hAnsi="仿宋" w:hint="eastAsia"/>
        </w:rPr>
        <w:t>D级</w:t>
      </w:r>
      <w:r w:rsidRPr="00324969">
        <w:rPr>
          <w:rFonts w:ascii="仿宋" w:eastAsia="仿宋" w:hAnsi="仿宋"/>
        </w:rPr>
        <w:t>评定。</w:t>
      </w:r>
    </w:p>
    <w:p w14:paraId="7F72BB78" w14:textId="77777777" w:rsidR="00DB1C38" w:rsidRPr="00324969" w:rsidRDefault="00DB1C38" w:rsidP="005439A2">
      <w:pPr>
        <w:pStyle w:val="2"/>
        <w:rPr>
          <w:rFonts w:ascii="仿宋" w:eastAsia="仿宋" w:hAnsi="仿宋"/>
          <w:szCs w:val="24"/>
        </w:rPr>
      </w:pPr>
      <w:bookmarkStart w:id="383" w:name="_Toc486845389"/>
      <w:bookmarkStart w:id="384" w:name="_Toc71399018"/>
      <w:r w:rsidRPr="00324969">
        <w:rPr>
          <w:rFonts w:ascii="仿宋" w:eastAsia="仿宋" w:hAnsi="仿宋" w:hint="eastAsia"/>
          <w:szCs w:val="24"/>
        </w:rPr>
        <w:t>不测试</w:t>
      </w:r>
      <w:r w:rsidRPr="00324969">
        <w:rPr>
          <w:rFonts w:ascii="仿宋" w:eastAsia="仿宋" w:hAnsi="仿宋"/>
          <w:szCs w:val="24"/>
        </w:rPr>
        <w:t>特性的说明</w:t>
      </w:r>
      <w:bookmarkEnd w:id="383"/>
      <w:bookmarkEnd w:id="384"/>
    </w:p>
    <w:p w14:paraId="6F8ED55D" w14:textId="77777777" w:rsidR="00DB1C38" w:rsidRPr="00324969" w:rsidRDefault="00DB1C38" w:rsidP="003902F3">
      <w:pPr>
        <w:spacing w:line="300" w:lineRule="auto"/>
        <w:ind w:firstLine="480"/>
        <w:rPr>
          <w:rFonts w:ascii="仿宋" w:eastAsia="仿宋" w:hAnsi="仿宋"/>
        </w:rPr>
      </w:pPr>
      <w:r w:rsidRPr="00324969">
        <w:rPr>
          <w:rFonts w:ascii="仿宋" w:eastAsia="仿宋" w:hAnsi="仿宋" w:hint="eastAsia"/>
        </w:rPr>
        <w:t>无。</w:t>
      </w:r>
    </w:p>
    <w:p w14:paraId="559C4AD8" w14:textId="083385A1" w:rsidR="00DB1C38" w:rsidRPr="00324969" w:rsidDel="009E0F94" w:rsidRDefault="003E5166" w:rsidP="0093788B">
      <w:pPr>
        <w:pStyle w:val="1"/>
        <w:rPr>
          <w:del w:id="385" w:author="杨 啸晨" w:date="2021-05-08T16:34:00Z"/>
          <w:rFonts w:ascii="仿宋" w:eastAsia="仿宋" w:hAnsi="仿宋"/>
        </w:rPr>
      </w:pPr>
      <w:commentRangeStart w:id="386"/>
      <w:del w:id="387" w:author="杨 啸晨" w:date="2021-05-08T16:34:00Z">
        <w:r w:rsidDel="009E0F94">
          <w:rPr>
            <w:rFonts w:hint="eastAsia"/>
          </w:rPr>
          <w:delText xml:space="preserve"> </w:delText>
        </w:r>
        <w:r w:rsidDel="009E0F94">
          <w:delText xml:space="preserve"> </w:delText>
        </w:r>
        <w:bookmarkStart w:id="388" w:name="_Toc486845390"/>
        <w:r w:rsidR="00DB1C38" w:rsidRPr="00324969" w:rsidDel="009E0F94">
          <w:rPr>
            <w:rFonts w:ascii="仿宋" w:eastAsia="仿宋" w:hAnsi="仿宋" w:hint="eastAsia"/>
          </w:rPr>
          <w:delText>测试总结</w:delText>
        </w:r>
        <w:bookmarkEnd w:id="388"/>
        <w:commentRangeEnd w:id="386"/>
        <w:r w:rsidR="00473F37" w:rsidDel="009E0F94">
          <w:rPr>
            <w:rStyle w:val="ad"/>
            <w:b w:val="0"/>
            <w:bCs w:val="0"/>
            <w:kern w:val="2"/>
          </w:rPr>
          <w:commentReference w:id="386"/>
        </w:r>
      </w:del>
    </w:p>
    <w:p w14:paraId="67F01642" w14:textId="7C022752" w:rsidR="00DB1C38" w:rsidRPr="00324969" w:rsidDel="009E0F94" w:rsidRDefault="00DB1C38" w:rsidP="00601E14">
      <w:pPr>
        <w:pStyle w:val="2"/>
        <w:numPr>
          <w:ilvl w:val="0"/>
          <w:numId w:val="18"/>
        </w:numPr>
        <w:rPr>
          <w:del w:id="389" w:author="杨 啸晨" w:date="2021-05-08T16:34:00Z"/>
          <w:rFonts w:ascii="仿宋" w:eastAsia="仿宋" w:hAnsi="仿宋"/>
        </w:rPr>
      </w:pPr>
      <w:bookmarkStart w:id="390" w:name="_Toc486845392"/>
      <w:del w:id="391" w:author="杨 啸晨" w:date="2021-05-08T16:34:00Z">
        <w:r w:rsidRPr="00324969" w:rsidDel="009E0F94">
          <w:rPr>
            <w:rFonts w:ascii="仿宋" w:eastAsia="仿宋" w:hAnsi="仿宋" w:hint="eastAsia"/>
          </w:rPr>
          <w:delText>测试环境</w:delText>
        </w:r>
        <w:r w:rsidRPr="00324969" w:rsidDel="009E0F94">
          <w:rPr>
            <w:rFonts w:ascii="仿宋" w:eastAsia="仿宋" w:hAnsi="仿宋"/>
          </w:rPr>
          <w:delText>的影响</w:delText>
        </w:r>
        <w:bookmarkEnd w:id="390"/>
      </w:del>
    </w:p>
    <w:p w14:paraId="0092E15C" w14:textId="3EFC6551" w:rsidR="00DB1C38" w:rsidRPr="00324969" w:rsidDel="009E0F94" w:rsidRDefault="00DB1C38" w:rsidP="00A46113">
      <w:pPr>
        <w:spacing w:line="300" w:lineRule="auto"/>
        <w:ind w:firstLine="480"/>
        <w:rPr>
          <w:del w:id="392" w:author="杨 啸晨" w:date="2021-05-08T16:34:00Z"/>
          <w:rFonts w:ascii="仿宋" w:eastAsia="仿宋" w:hAnsi="仿宋"/>
        </w:rPr>
      </w:pPr>
      <w:del w:id="393" w:author="杨 啸晨" w:date="2021-05-08T16:34:00Z">
        <w:r w:rsidRPr="00324969" w:rsidDel="009E0F94">
          <w:rPr>
            <w:rFonts w:ascii="仿宋" w:eastAsia="仿宋" w:hAnsi="仿宋" w:hint="eastAsia"/>
          </w:rPr>
          <w:delText>无</w:delText>
        </w:r>
      </w:del>
    </w:p>
    <w:p w14:paraId="1DDC31CF" w14:textId="4A36DA2C" w:rsidR="00063FCE" w:rsidRPr="00324969" w:rsidDel="009E0F94" w:rsidRDefault="00DB1C38" w:rsidP="00601E14">
      <w:pPr>
        <w:pStyle w:val="2"/>
        <w:numPr>
          <w:ilvl w:val="0"/>
          <w:numId w:val="18"/>
        </w:numPr>
        <w:rPr>
          <w:del w:id="394" w:author="杨 啸晨" w:date="2021-05-08T16:34:00Z"/>
          <w:rFonts w:ascii="仿宋" w:eastAsia="仿宋" w:hAnsi="仿宋"/>
        </w:rPr>
      </w:pPr>
      <w:bookmarkStart w:id="395" w:name="_Toc486845393"/>
      <w:del w:id="396" w:author="杨 啸晨" w:date="2021-05-08T16:34:00Z">
        <w:r w:rsidRPr="00324969" w:rsidDel="009E0F94">
          <w:rPr>
            <w:rFonts w:ascii="仿宋" w:eastAsia="仿宋" w:hAnsi="仿宋" w:hint="eastAsia"/>
          </w:rPr>
          <w:delText>改进建议</w:delText>
        </w:r>
        <w:bookmarkEnd w:id="395"/>
      </w:del>
    </w:p>
    <w:p w14:paraId="236F8C32" w14:textId="355CA360" w:rsidR="00B92DBC" w:rsidRPr="00324969" w:rsidRDefault="00B92DBC" w:rsidP="00B92DBC">
      <w:pPr>
        <w:ind w:firstLine="480"/>
        <w:rPr>
          <w:rFonts w:ascii="仿宋" w:eastAsia="仿宋" w:hAnsi="仿宋"/>
        </w:rPr>
        <w:sectPr w:rsidR="00B92DBC" w:rsidRPr="00324969" w:rsidSect="00B82DB2">
          <w:footerReference w:type="default" r:id="rId20"/>
          <w:pgSz w:w="11906" w:h="16838"/>
          <w:pgMar w:top="1440" w:right="1800" w:bottom="1440" w:left="1800" w:header="851" w:footer="510" w:gutter="0"/>
          <w:pgNumType w:start="1"/>
          <w:cols w:space="720"/>
          <w:docGrid w:type="lines" w:linePitch="326"/>
        </w:sectPr>
      </w:pPr>
      <w:del w:id="397" w:author="杨 啸晨" w:date="2021-05-08T16:34:00Z">
        <w:r w:rsidRPr="00324969" w:rsidDel="009E0F94">
          <w:rPr>
            <w:rFonts w:ascii="仿宋" w:eastAsia="仿宋" w:hAnsi="仿宋" w:hint="eastAsia"/>
          </w:rPr>
          <w:delText>尽快完善测试报告，对功能进行梳理整合</w:delText>
        </w:r>
      </w:del>
      <w:del w:id="398" w:author="杨 啸晨" w:date="2021-05-08T16:35:00Z">
        <w:r w:rsidRPr="00324969" w:rsidDel="009E0F94">
          <w:rPr>
            <w:rFonts w:ascii="仿宋" w:eastAsia="仿宋" w:hAnsi="仿宋" w:hint="eastAsia"/>
          </w:rPr>
          <w:delText>。</w:delText>
        </w:r>
      </w:del>
    </w:p>
    <w:p w14:paraId="09622FC6" w14:textId="77777777" w:rsidR="00DB1C38" w:rsidRPr="00324969" w:rsidRDefault="003E5166" w:rsidP="0093788B">
      <w:pPr>
        <w:pStyle w:val="1"/>
        <w:rPr>
          <w:rFonts w:ascii="仿宋" w:eastAsia="仿宋" w:hAnsi="仿宋"/>
        </w:rPr>
      </w:pPr>
      <w:r>
        <w:rPr>
          <w:rFonts w:hint="eastAsia"/>
        </w:rPr>
        <w:lastRenderedPageBreak/>
        <w:t xml:space="preserve"> </w:t>
      </w:r>
      <w:r>
        <w:t xml:space="preserve"> </w:t>
      </w:r>
      <w:bookmarkStart w:id="399" w:name="_Toc486845395"/>
      <w:bookmarkStart w:id="400" w:name="_Toc71399019"/>
      <w:r w:rsidR="00DB1C38" w:rsidRPr="00324969">
        <w:rPr>
          <w:rFonts w:ascii="仿宋" w:eastAsia="仿宋" w:hAnsi="仿宋" w:hint="eastAsia"/>
        </w:rPr>
        <w:t>详细测试</w:t>
      </w:r>
      <w:r w:rsidR="00DB1C38" w:rsidRPr="00324969">
        <w:rPr>
          <w:rFonts w:ascii="仿宋" w:eastAsia="仿宋" w:hAnsi="仿宋"/>
        </w:rPr>
        <w:t>结果</w:t>
      </w:r>
      <w:bookmarkEnd w:id="399"/>
      <w:bookmarkEnd w:id="400"/>
    </w:p>
    <w:p w14:paraId="16CF7358" w14:textId="77777777" w:rsidR="00DB1C38" w:rsidRPr="00324969" w:rsidRDefault="00DB1C38" w:rsidP="00601E14">
      <w:pPr>
        <w:pStyle w:val="2"/>
        <w:numPr>
          <w:ilvl w:val="0"/>
          <w:numId w:val="15"/>
        </w:numPr>
        <w:rPr>
          <w:rFonts w:ascii="仿宋" w:eastAsia="仿宋" w:hAnsi="仿宋"/>
          <w:szCs w:val="24"/>
        </w:rPr>
      </w:pPr>
      <w:bookmarkStart w:id="401" w:name="_Toc486845396"/>
      <w:bookmarkStart w:id="402" w:name="_Toc71399020"/>
      <w:r w:rsidRPr="00324969">
        <w:rPr>
          <w:rFonts w:ascii="仿宋" w:eastAsia="仿宋" w:hAnsi="仿宋" w:hint="eastAsia"/>
          <w:szCs w:val="24"/>
        </w:rPr>
        <w:t>测试结果统计</w:t>
      </w:r>
      <w:bookmarkEnd w:id="401"/>
      <w:bookmarkEnd w:id="402"/>
    </w:p>
    <w:p w14:paraId="2F88BFD6" w14:textId="77777777" w:rsidR="00DB1C38" w:rsidRPr="00324969" w:rsidRDefault="00DB1C38" w:rsidP="00DB1C38">
      <w:pPr>
        <w:ind w:firstLine="480"/>
        <w:rPr>
          <w:rFonts w:ascii="仿宋" w:eastAsia="仿宋" w:hAnsi="仿宋"/>
        </w:rPr>
      </w:pPr>
    </w:p>
    <w:p w14:paraId="2C34542A" w14:textId="77777777" w:rsidR="00DB1C38" w:rsidRPr="00324969" w:rsidRDefault="00DB1C38" w:rsidP="00B92DBC">
      <w:pPr>
        <w:ind w:firstLine="482"/>
        <w:jc w:val="center"/>
        <w:rPr>
          <w:rFonts w:ascii="仿宋" w:eastAsia="仿宋" w:hAnsi="仿宋"/>
          <w:b/>
        </w:rPr>
      </w:pPr>
      <w:r w:rsidRPr="00324969">
        <w:rPr>
          <w:rFonts w:ascii="仿宋" w:eastAsia="仿宋" w:hAnsi="仿宋" w:hint="eastAsia"/>
          <w:b/>
        </w:rPr>
        <w:t>表</w:t>
      </w:r>
      <w:r w:rsidR="00B92DBC" w:rsidRPr="00324969">
        <w:rPr>
          <w:rFonts w:ascii="仿宋" w:eastAsia="仿宋" w:hAnsi="仿宋" w:hint="eastAsia"/>
          <w:b/>
        </w:rPr>
        <w:t>5.1.1</w:t>
      </w:r>
      <w:r w:rsidRPr="00324969">
        <w:rPr>
          <w:rFonts w:ascii="仿宋" w:eastAsia="仿宋" w:hAnsi="仿宋" w:hint="eastAsia"/>
          <w:b/>
        </w:rPr>
        <w:t xml:space="preserve"> 缺陷</w:t>
      </w:r>
      <w:r w:rsidRPr="00324969">
        <w:rPr>
          <w:rFonts w:ascii="仿宋" w:eastAsia="仿宋" w:hAnsi="仿宋"/>
          <w:b/>
        </w:rPr>
        <w:t>影响统计表</w:t>
      </w:r>
    </w:p>
    <w:tbl>
      <w:tblPr>
        <w:tblStyle w:val="a9"/>
        <w:tblW w:w="0" w:type="auto"/>
        <w:tblInd w:w="0" w:type="dxa"/>
        <w:tblLook w:val="04A0" w:firstRow="1" w:lastRow="0" w:firstColumn="1" w:lastColumn="0" w:noHBand="0" w:noVBand="1"/>
      </w:tblPr>
      <w:tblGrid>
        <w:gridCol w:w="2689"/>
        <w:gridCol w:w="1842"/>
        <w:gridCol w:w="1843"/>
        <w:gridCol w:w="1843"/>
      </w:tblGrid>
      <w:tr w:rsidR="00DB1C38" w:rsidRPr="00324969" w14:paraId="3AA9CE6C" w14:textId="77777777" w:rsidTr="00187308">
        <w:tc>
          <w:tcPr>
            <w:tcW w:w="2689" w:type="dxa"/>
          </w:tcPr>
          <w:p w14:paraId="6E8DA22A"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错误</w:t>
            </w:r>
            <w:r w:rsidRPr="00324969">
              <w:rPr>
                <w:rFonts w:ascii="仿宋" w:eastAsia="仿宋" w:hAnsi="仿宋"/>
                <w:b/>
              </w:rPr>
              <w:t>分类</w:t>
            </w:r>
          </w:p>
        </w:tc>
        <w:tc>
          <w:tcPr>
            <w:tcW w:w="1842" w:type="dxa"/>
          </w:tcPr>
          <w:p w14:paraId="4A9311B7"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发现</w:t>
            </w:r>
            <w:r w:rsidRPr="00324969">
              <w:rPr>
                <w:rFonts w:ascii="仿宋" w:eastAsia="仿宋" w:hAnsi="仿宋"/>
                <w:b/>
              </w:rPr>
              <w:t>个数</w:t>
            </w:r>
          </w:p>
        </w:tc>
        <w:tc>
          <w:tcPr>
            <w:tcW w:w="1843" w:type="dxa"/>
          </w:tcPr>
          <w:p w14:paraId="071B83A8"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解决</w:t>
            </w:r>
            <w:r w:rsidRPr="00324969">
              <w:rPr>
                <w:rFonts w:ascii="仿宋" w:eastAsia="仿宋" w:hAnsi="仿宋"/>
                <w:b/>
              </w:rPr>
              <w:t>的个数</w:t>
            </w:r>
          </w:p>
        </w:tc>
        <w:tc>
          <w:tcPr>
            <w:tcW w:w="1843" w:type="dxa"/>
          </w:tcPr>
          <w:p w14:paraId="45968645"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未解决</w:t>
            </w:r>
            <w:r w:rsidRPr="00324969">
              <w:rPr>
                <w:rFonts w:ascii="仿宋" w:eastAsia="仿宋" w:hAnsi="仿宋"/>
                <w:b/>
              </w:rPr>
              <w:t>的个数</w:t>
            </w:r>
          </w:p>
        </w:tc>
      </w:tr>
      <w:tr w:rsidR="00DB1C38" w:rsidRPr="00324969" w14:paraId="1E203272" w14:textId="77777777" w:rsidTr="00187308">
        <w:tc>
          <w:tcPr>
            <w:tcW w:w="2689" w:type="dxa"/>
          </w:tcPr>
          <w:p w14:paraId="1F60D868" w14:textId="77777777" w:rsidR="00DB1C38" w:rsidRPr="00324969" w:rsidRDefault="00DB1C38" w:rsidP="00DE170C">
            <w:pPr>
              <w:ind w:firstLineChars="0" w:firstLine="0"/>
              <w:jc w:val="left"/>
              <w:rPr>
                <w:rFonts w:ascii="仿宋" w:eastAsia="仿宋" w:hAnsi="仿宋"/>
              </w:rPr>
            </w:pPr>
            <w:r w:rsidRPr="00324969">
              <w:rPr>
                <w:rFonts w:ascii="仿宋" w:eastAsia="仿宋" w:hAnsi="仿宋" w:hint="eastAsia"/>
              </w:rPr>
              <w:t>使</w:t>
            </w:r>
            <w:r w:rsidRPr="00324969">
              <w:rPr>
                <w:rFonts w:ascii="仿宋" w:eastAsia="仿宋" w:hAnsi="仿宋"/>
              </w:rPr>
              <w:t>操作系统崩溃</w:t>
            </w:r>
          </w:p>
        </w:tc>
        <w:tc>
          <w:tcPr>
            <w:tcW w:w="1842" w:type="dxa"/>
          </w:tcPr>
          <w:p w14:paraId="615AD915"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7546E985"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3C798CED"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r>
      <w:tr w:rsidR="00DB1C38" w:rsidRPr="00324969" w14:paraId="74EBB58C" w14:textId="77777777" w:rsidTr="00187308">
        <w:tc>
          <w:tcPr>
            <w:tcW w:w="2689" w:type="dxa"/>
          </w:tcPr>
          <w:p w14:paraId="543C0ACB" w14:textId="77777777" w:rsidR="00DB1C38" w:rsidRPr="00324969" w:rsidRDefault="00DB1C38" w:rsidP="00DE170C">
            <w:pPr>
              <w:ind w:firstLineChars="0" w:firstLine="0"/>
              <w:jc w:val="left"/>
              <w:rPr>
                <w:rFonts w:ascii="仿宋" w:eastAsia="仿宋" w:hAnsi="仿宋"/>
              </w:rPr>
            </w:pPr>
            <w:r w:rsidRPr="00324969">
              <w:rPr>
                <w:rFonts w:ascii="仿宋" w:eastAsia="仿宋" w:hAnsi="仿宋" w:hint="eastAsia"/>
              </w:rPr>
              <w:t>异常</w:t>
            </w:r>
            <w:r w:rsidRPr="00324969">
              <w:rPr>
                <w:rFonts w:ascii="仿宋" w:eastAsia="仿宋" w:hAnsi="仿宋"/>
              </w:rPr>
              <w:t>退出软件</w:t>
            </w:r>
          </w:p>
        </w:tc>
        <w:tc>
          <w:tcPr>
            <w:tcW w:w="1842" w:type="dxa"/>
          </w:tcPr>
          <w:p w14:paraId="1E76DD3F"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51128903"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4F1F0ABC"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r>
      <w:tr w:rsidR="00DB1C38" w:rsidRPr="00324969" w14:paraId="789769DC" w14:textId="77777777" w:rsidTr="00187308">
        <w:tc>
          <w:tcPr>
            <w:tcW w:w="2689" w:type="dxa"/>
          </w:tcPr>
          <w:p w14:paraId="11A0A13E" w14:textId="77777777" w:rsidR="00DB1C38" w:rsidRPr="00324969" w:rsidRDefault="00DB1C38" w:rsidP="00DE170C">
            <w:pPr>
              <w:ind w:firstLineChars="0" w:firstLine="0"/>
              <w:jc w:val="left"/>
              <w:rPr>
                <w:rFonts w:ascii="仿宋" w:eastAsia="仿宋" w:hAnsi="仿宋"/>
              </w:rPr>
            </w:pPr>
            <w:r w:rsidRPr="00324969">
              <w:rPr>
                <w:rFonts w:ascii="仿宋" w:eastAsia="仿宋" w:hAnsi="仿宋" w:hint="eastAsia"/>
              </w:rPr>
              <w:t>无法</w:t>
            </w:r>
            <w:r w:rsidRPr="00324969">
              <w:rPr>
                <w:rFonts w:ascii="仿宋" w:eastAsia="仿宋" w:hAnsi="仿宋"/>
              </w:rPr>
              <w:t>继续</w:t>
            </w:r>
            <w:r w:rsidRPr="00324969">
              <w:rPr>
                <w:rFonts w:ascii="仿宋" w:eastAsia="仿宋" w:hAnsi="仿宋" w:hint="eastAsia"/>
              </w:rPr>
              <w:t>进行</w:t>
            </w:r>
            <w:r w:rsidRPr="00324969">
              <w:rPr>
                <w:rFonts w:ascii="仿宋" w:eastAsia="仿宋" w:hAnsi="仿宋"/>
              </w:rPr>
              <w:t>操作</w:t>
            </w:r>
          </w:p>
        </w:tc>
        <w:tc>
          <w:tcPr>
            <w:tcW w:w="1842" w:type="dxa"/>
          </w:tcPr>
          <w:p w14:paraId="5A5671DB"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415AD073"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53FBA936"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r>
      <w:tr w:rsidR="00DB1C38" w:rsidRPr="00324969" w14:paraId="603CEC4B" w14:textId="77777777" w:rsidTr="00187308">
        <w:tc>
          <w:tcPr>
            <w:tcW w:w="2689" w:type="dxa"/>
          </w:tcPr>
          <w:p w14:paraId="63C516AE" w14:textId="77777777" w:rsidR="00DB1C38" w:rsidRPr="00324969" w:rsidRDefault="00DB1C38" w:rsidP="00DE170C">
            <w:pPr>
              <w:ind w:firstLineChars="0" w:firstLine="0"/>
              <w:jc w:val="left"/>
              <w:rPr>
                <w:rFonts w:ascii="仿宋" w:eastAsia="仿宋" w:hAnsi="仿宋"/>
              </w:rPr>
            </w:pPr>
            <w:r w:rsidRPr="00324969">
              <w:rPr>
                <w:rFonts w:ascii="仿宋" w:eastAsia="仿宋" w:hAnsi="仿宋" w:hint="eastAsia"/>
              </w:rPr>
              <w:t>无法</w:t>
            </w:r>
            <w:r w:rsidRPr="00324969">
              <w:rPr>
                <w:rFonts w:ascii="仿宋" w:eastAsia="仿宋" w:hAnsi="仿宋"/>
              </w:rPr>
              <w:t>实现设计</w:t>
            </w:r>
            <w:r w:rsidRPr="00324969">
              <w:rPr>
                <w:rFonts w:ascii="仿宋" w:eastAsia="仿宋" w:hAnsi="仿宋" w:hint="eastAsia"/>
              </w:rPr>
              <w:t>功能</w:t>
            </w:r>
          </w:p>
        </w:tc>
        <w:tc>
          <w:tcPr>
            <w:tcW w:w="1842" w:type="dxa"/>
          </w:tcPr>
          <w:p w14:paraId="1B03F17F"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01545847"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1BCB45AE"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r>
      <w:tr w:rsidR="00DB1C38" w:rsidRPr="00324969" w14:paraId="6EA60D9A" w14:textId="77777777" w:rsidTr="00187308">
        <w:tc>
          <w:tcPr>
            <w:tcW w:w="2689" w:type="dxa"/>
          </w:tcPr>
          <w:p w14:paraId="1C41D48C" w14:textId="77777777" w:rsidR="00DB1C38" w:rsidRPr="00324969" w:rsidRDefault="00DB1C38" w:rsidP="00DE170C">
            <w:pPr>
              <w:ind w:firstLineChars="0" w:firstLine="0"/>
              <w:jc w:val="left"/>
              <w:rPr>
                <w:rFonts w:ascii="仿宋" w:eastAsia="仿宋" w:hAnsi="仿宋"/>
              </w:rPr>
            </w:pPr>
            <w:r w:rsidRPr="00324969">
              <w:rPr>
                <w:rFonts w:ascii="仿宋" w:eastAsia="仿宋" w:hAnsi="仿宋" w:hint="eastAsia"/>
              </w:rPr>
              <w:t>不影响</w:t>
            </w:r>
            <w:r w:rsidRPr="00324969">
              <w:rPr>
                <w:rFonts w:ascii="仿宋" w:eastAsia="仿宋" w:hAnsi="仿宋"/>
              </w:rPr>
              <w:t>功能的继续实现</w:t>
            </w:r>
          </w:p>
        </w:tc>
        <w:tc>
          <w:tcPr>
            <w:tcW w:w="1842" w:type="dxa"/>
          </w:tcPr>
          <w:p w14:paraId="2483D22E"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702307F3"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c>
          <w:tcPr>
            <w:tcW w:w="1843" w:type="dxa"/>
          </w:tcPr>
          <w:p w14:paraId="0AF4DBEF"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r>
      <w:tr w:rsidR="00DB1C38" w:rsidRPr="00324969" w14:paraId="65246C91" w14:textId="77777777" w:rsidTr="00187308">
        <w:tc>
          <w:tcPr>
            <w:tcW w:w="2689" w:type="dxa"/>
          </w:tcPr>
          <w:p w14:paraId="7364CC78" w14:textId="77777777" w:rsidR="00DB1C38" w:rsidRPr="00324969" w:rsidRDefault="00DB1C38" w:rsidP="00DE170C">
            <w:pPr>
              <w:ind w:firstLineChars="0" w:firstLine="0"/>
              <w:jc w:val="left"/>
              <w:rPr>
                <w:rFonts w:ascii="仿宋" w:eastAsia="仿宋" w:hAnsi="仿宋"/>
              </w:rPr>
            </w:pPr>
            <w:r w:rsidRPr="00324969">
              <w:rPr>
                <w:rFonts w:ascii="仿宋" w:eastAsia="仿宋" w:hAnsi="仿宋" w:hint="eastAsia"/>
              </w:rPr>
              <w:t>人机</w:t>
            </w:r>
            <w:r w:rsidRPr="00324969">
              <w:rPr>
                <w:rFonts w:ascii="仿宋" w:eastAsia="仿宋" w:hAnsi="仿宋"/>
              </w:rPr>
              <w:t>界面布局不合理</w:t>
            </w:r>
          </w:p>
        </w:tc>
        <w:tc>
          <w:tcPr>
            <w:tcW w:w="1842" w:type="dxa"/>
          </w:tcPr>
          <w:p w14:paraId="7D051DC9"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1</w:t>
            </w:r>
          </w:p>
        </w:tc>
        <w:tc>
          <w:tcPr>
            <w:tcW w:w="1843" w:type="dxa"/>
          </w:tcPr>
          <w:p w14:paraId="4854B483"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1</w:t>
            </w:r>
          </w:p>
        </w:tc>
        <w:tc>
          <w:tcPr>
            <w:tcW w:w="1843" w:type="dxa"/>
          </w:tcPr>
          <w:p w14:paraId="749DCF3E"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r>
      <w:tr w:rsidR="00DB1C38" w:rsidRPr="00324969" w14:paraId="44AFA73C" w14:textId="77777777" w:rsidTr="00187308">
        <w:tc>
          <w:tcPr>
            <w:tcW w:w="2689" w:type="dxa"/>
          </w:tcPr>
          <w:p w14:paraId="4165D802" w14:textId="77777777" w:rsidR="00DB1C38" w:rsidRPr="00324969" w:rsidRDefault="00DB1C38" w:rsidP="00DE170C">
            <w:pPr>
              <w:ind w:firstLineChars="0" w:firstLine="0"/>
              <w:jc w:val="left"/>
              <w:rPr>
                <w:rFonts w:ascii="仿宋" w:eastAsia="仿宋" w:hAnsi="仿宋"/>
              </w:rPr>
            </w:pPr>
            <w:r w:rsidRPr="00324969">
              <w:rPr>
                <w:rFonts w:ascii="仿宋" w:eastAsia="仿宋" w:hAnsi="仿宋" w:hint="eastAsia"/>
              </w:rPr>
              <w:t>总计</w:t>
            </w:r>
          </w:p>
        </w:tc>
        <w:tc>
          <w:tcPr>
            <w:tcW w:w="1842" w:type="dxa"/>
          </w:tcPr>
          <w:p w14:paraId="7B1C9CB0"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1</w:t>
            </w:r>
          </w:p>
        </w:tc>
        <w:tc>
          <w:tcPr>
            <w:tcW w:w="1843" w:type="dxa"/>
          </w:tcPr>
          <w:p w14:paraId="13B41595"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1</w:t>
            </w:r>
          </w:p>
        </w:tc>
        <w:tc>
          <w:tcPr>
            <w:tcW w:w="1843" w:type="dxa"/>
          </w:tcPr>
          <w:p w14:paraId="7EACC287"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0</w:t>
            </w:r>
          </w:p>
        </w:tc>
      </w:tr>
    </w:tbl>
    <w:p w14:paraId="21AF7BBF" w14:textId="77777777" w:rsidR="00DB1C38" w:rsidRPr="00324969" w:rsidRDefault="00DB1C38" w:rsidP="00DB1C38">
      <w:pPr>
        <w:ind w:firstLine="480"/>
        <w:rPr>
          <w:rFonts w:ascii="仿宋" w:eastAsia="仿宋" w:hAnsi="仿宋"/>
        </w:rPr>
      </w:pPr>
    </w:p>
    <w:p w14:paraId="642B04C8" w14:textId="77777777" w:rsidR="00DB1C38" w:rsidRPr="00324969" w:rsidRDefault="00DB1C38" w:rsidP="00B92DBC">
      <w:pPr>
        <w:ind w:firstLine="482"/>
        <w:jc w:val="center"/>
        <w:rPr>
          <w:rFonts w:ascii="仿宋" w:eastAsia="仿宋" w:hAnsi="仿宋"/>
          <w:b/>
        </w:rPr>
      </w:pPr>
      <w:r w:rsidRPr="00324969">
        <w:rPr>
          <w:rFonts w:ascii="仿宋" w:eastAsia="仿宋" w:hAnsi="仿宋" w:hint="eastAsia"/>
          <w:b/>
        </w:rPr>
        <w:t>表</w:t>
      </w:r>
      <w:r w:rsidR="00B92DBC" w:rsidRPr="00324969">
        <w:rPr>
          <w:rFonts w:ascii="仿宋" w:eastAsia="仿宋" w:hAnsi="仿宋" w:hint="eastAsia"/>
          <w:b/>
        </w:rPr>
        <w:t>5.2.2</w:t>
      </w:r>
      <w:r w:rsidRPr="00324969">
        <w:rPr>
          <w:rFonts w:ascii="仿宋" w:eastAsia="仿宋" w:hAnsi="仿宋" w:hint="eastAsia"/>
          <w:b/>
        </w:rPr>
        <w:t xml:space="preserve"> 缺陷</w:t>
      </w:r>
      <w:r w:rsidRPr="00324969">
        <w:rPr>
          <w:rFonts w:ascii="仿宋" w:eastAsia="仿宋" w:hAnsi="仿宋"/>
          <w:b/>
        </w:rPr>
        <w:t>分类统计表</w:t>
      </w:r>
    </w:p>
    <w:tbl>
      <w:tblPr>
        <w:tblStyle w:val="a9"/>
        <w:tblW w:w="0" w:type="auto"/>
        <w:tblInd w:w="0" w:type="dxa"/>
        <w:tblLook w:val="04A0" w:firstRow="1" w:lastRow="0" w:firstColumn="1" w:lastColumn="0" w:noHBand="0" w:noVBand="1"/>
      </w:tblPr>
      <w:tblGrid>
        <w:gridCol w:w="1555"/>
        <w:gridCol w:w="1559"/>
        <w:gridCol w:w="1134"/>
        <w:gridCol w:w="1417"/>
        <w:gridCol w:w="1248"/>
        <w:gridCol w:w="1383"/>
      </w:tblGrid>
      <w:tr w:rsidR="00DB1C38" w:rsidRPr="00324969" w14:paraId="19EDDF8A" w14:textId="77777777" w:rsidTr="00324969">
        <w:tc>
          <w:tcPr>
            <w:tcW w:w="1555" w:type="dxa"/>
          </w:tcPr>
          <w:p w14:paraId="616367E9"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测试</w:t>
            </w:r>
            <w:r w:rsidRPr="00324969">
              <w:rPr>
                <w:rFonts w:ascii="仿宋" w:eastAsia="仿宋" w:hAnsi="仿宋"/>
                <w:b/>
              </w:rPr>
              <w:t>项类别</w:t>
            </w:r>
          </w:p>
        </w:tc>
        <w:tc>
          <w:tcPr>
            <w:tcW w:w="1559" w:type="dxa"/>
          </w:tcPr>
          <w:p w14:paraId="3D964E21"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测试</w:t>
            </w:r>
            <w:r w:rsidRPr="00324969">
              <w:rPr>
                <w:rFonts w:ascii="仿宋" w:eastAsia="仿宋" w:hAnsi="仿宋"/>
                <w:b/>
              </w:rPr>
              <w:t>项个数</w:t>
            </w:r>
          </w:p>
        </w:tc>
        <w:tc>
          <w:tcPr>
            <w:tcW w:w="1134" w:type="dxa"/>
          </w:tcPr>
          <w:p w14:paraId="4A4024D3"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A</w:t>
            </w:r>
          </w:p>
        </w:tc>
        <w:tc>
          <w:tcPr>
            <w:tcW w:w="1417" w:type="dxa"/>
          </w:tcPr>
          <w:p w14:paraId="19D18E84"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B</w:t>
            </w:r>
          </w:p>
        </w:tc>
        <w:tc>
          <w:tcPr>
            <w:tcW w:w="1248" w:type="dxa"/>
          </w:tcPr>
          <w:p w14:paraId="17552BF5"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C</w:t>
            </w:r>
          </w:p>
        </w:tc>
        <w:tc>
          <w:tcPr>
            <w:tcW w:w="1383" w:type="dxa"/>
          </w:tcPr>
          <w:p w14:paraId="39840CDA" w14:textId="77777777" w:rsidR="00DB1C38" w:rsidRPr="00324969" w:rsidRDefault="00DB1C38" w:rsidP="00DE170C">
            <w:pPr>
              <w:ind w:firstLineChars="0" w:firstLine="0"/>
              <w:jc w:val="center"/>
              <w:rPr>
                <w:rFonts w:ascii="仿宋" w:eastAsia="仿宋" w:hAnsi="仿宋"/>
                <w:b/>
              </w:rPr>
            </w:pPr>
            <w:r w:rsidRPr="00324969">
              <w:rPr>
                <w:rFonts w:ascii="仿宋" w:eastAsia="仿宋" w:hAnsi="仿宋" w:hint="eastAsia"/>
                <w:b/>
              </w:rPr>
              <w:t>D</w:t>
            </w:r>
          </w:p>
        </w:tc>
      </w:tr>
      <w:tr w:rsidR="00DB1C38" w:rsidRPr="00324969" w14:paraId="7B31A76C" w14:textId="77777777" w:rsidTr="00324969">
        <w:tc>
          <w:tcPr>
            <w:tcW w:w="1555" w:type="dxa"/>
          </w:tcPr>
          <w:p w14:paraId="55A56A87"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功能完备性</w:t>
            </w:r>
          </w:p>
        </w:tc>
        <w:tc>
          <w:tcPr>
            <w:tcW w:w="1559" w:type="dxa"/>
          </w:tcPr>
          <w:p w14:paraId="45F49C20" w14:textId="2EED3A2E" w:rsidR="00DB1C38" w:rsidRPr="00324969" w:rsidRDefault="001D6F2F" w:rsidP="00DE170C">
            <w:pPr>
              <w:ind w:firstLineChars="0" w:firstLine="0"/>
              <w:rPr>
                <w:rFonts w:ascii="仿宋" w:eastAsia="仿宋" w:hAnsi="仿宋"/>
              </w:rPr>
            </w:pPr>
            <w:r>
              <w:rPr>
                <w:rFonts w:ascii="仿宋" w:eastAsia="仿宋" w:hAnsi="仿宋" w:hint="eastAsia"/>
              </w:rPr>
              <w:t>1</w:t>
            </w:r>
            <w:r>
              <w:rPr>
                <w:rFonts w:ascii="仿宋" w:eastAsia="仿宋" w:hAnsi="仿宋"/>
              </w:rPr>
              <w:t>2</w:t>
            </w:r>
          </w:p>
        </w:tc>
        <w:tc>
          <w:tcPr>
            <w:tcW w:w="1134" w:type="dxa"/>
          </w:tcPr>
          <w:p w14:paraId="541664B8" w14:textId="4A86F3E7" w:rsidR="00DB1C38" w:rsidRPr="00324969" w:rsidRDefault="001D6F2F" w:rsidP="00DE170C">
            <w:pPr>
              <w:ind w:firstLineChars="0" w:firstLine="0"/>
              <w:rPr>
                <w:rFonts w:ascii="仿宋" w:eastAsia="仿宋" w:hAnsi="仿宋"/>
              </w:rPr>
            </w:pPr>
            <w:r>
              <w:rPr>
                <w:rFonts w:ascii="仿宋" w:eastAsia="仿宋" w:hAnsi="仿宋" w:hint="eastAsia"/>
              </w:rPr>
              <w:t>1</w:t>
            </w:r>
            <w:r>
              <w:rPr>
                <w:rFonts w:ascii="仿宋" w:eastAsia="仿宋" w:hAnsi="仿宋"/>
              </w:rPr>
              <w:t>1</w:t>
            </w:r>
          </w:p>
        </w:tc>
        <w:tc>
          <w:tcPr>
            <w:tcW w:w="1417" w:type="dxa"/>
          </w:tcPr>
          <w:p w14:paraId="7A22D2AA" w14:textId="795CAAEC" w:rsidR="00DB1C38" w:rsidRPr="00324969" w:rsidRDefault="001D6F2F" w:rsidP="00DE170C">
            <w:pPr>
              <w:ind w:firstLineChars="0" w:firstLine="0"/>
              <w:rPr>
                <w:rFonts w:ascii="仿宋" w:eastAsia="仿宋" w:hAnsi="仿宋"/>
              </w:rPr>
            </w:pPr>
            <w:r>
              <w:rPr>
                <w:rFonts w:ascii="仿宋" w:eastAsia="仿宋" w:hAnsi="仿宋" w:hint="eastAsia"/>
              </w:rPr>
              <w:t>1</w:t>
            </w:r>
          </w:p>
        </w:tc>
        <w:tc>
          <w:tcPr>
            <w:tcW w:w="1248" w:type="dxa"/>
          </w:tcPr>
          <w:p w14:paraId="24F8AC36" w14:textId="77777777" w:rsidR="00DB1C38" w:rsidRPr="00324969" w:rsidRDefault="00DB1C38" w:rsidP="00DE170C">
            <w:pPr>
              <w:ind w:firstLineChars="0" w:firstLine="0"/>
              <w:rPr>
                <w:rFonts w:ascii="仿宋" w:eastAsia="仿宋" w:hAnsi="仿宋"/>
                <w:b/>
              </w:rPr>
            </w:pPr>
          </w:p>
        </w:tc>
        <w:tc>
          <w:tcPr>
            <w:tcW w:w="1383" w:type="dxa"/>
          </w:tcPr>
          <w:p w14:paraId="72F34F2F" w14:textId="77777777" w:rsidR="00DB1C38" w:rsidRPr="00324969" w:rsidRDefault="00DB1C38" w:rsidP="00DE170C">
            <w:pPr>
              <w:ind w:firstLineChars="0" w:firstLine="0"/>
              <w:rPr>
                <w:rFonts w:ascii="仿宋" w:eastAsia="仿宋" w:hAnsi="仿宋"/>
                <w:b/>
              </w:rPr>
            </w:pPr>
          </w:p>
        </w:tc>
      </w:tr>
      <w:tr w:rsidR="00DB1C38" w:rsidRPr="00324969" w14:paraId="221F6FE7" w14:textId="77777777" w:rsidTr="00324969">
        <w:tc>
          <w:tcPr>
            <w:tcW w:w="1555" w:type="dxa"/>
          </w:tcPr>
          <w:p w14:paraId="3AF0C30F"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功能准确性</w:t>
            </w:r>
          </w:p>
        </w:tc>
        <w:tc>
          <w:tcPr>
            <w:tcW w:w="1559" w:type="dxa"/>
          </w:tcPr>
          <w:p w14:paraId="4177F4C9" w14:textId="68DE6F66" w:rsidR="00DB1C38" w:rsidRPr="00324969" w:rsidRDefault="001D6F2F" w:rsidP="00DE170C">
            <w:pPr>
              <w:ind w:firstLineChars="0" w:firstLine="0"/>
              <w:rPr>
                <w:rFonts w:ascii="仿宋" w:eastAsia="仿宋" w:hAnsi="仿宋"/>
              </w:rPr>
            </w:pPr>
            <w:r>
              <w:rPr>
                <w:rFonts w:ascii="仿宋" w:eastAsia="仿宋" w:hAnsi="仿宋" w:hint="eastAsia"/>
              </w:rPr>
              <w:t>1</w:t>
            </w:r>
            <w:r w:rsidR="00115C76">
              <w:rPr>
                <w:rFonts w:ascii="仿宋" w:eastAsia="仿宋" w:hAnsi="仿宋"/>
              </w:rPr>
              <w:t>2</w:t>
            </w:r>
          </w:p>
        </w:tc>
        <w:tc>
          <w:tcPr>
            <w:tcW w:w="1134" w:type="dxa"/>
          </w:tcPr>
          <w:p w14:paraId="31F690CC" w14:textId="0580D086" w:rsidR="00DB1C38" w:rsidRPr="00324969" w:rsidRDefault="001D6F2F" w:rsidP="00DE170C">
            <w:pPr>
              <w:ind w:firstLineChars="0" w:firstLine="0"/>
              <w:rPr>
                <w:rFonts w:ascii="仿宋" w:eastAsia="仿宋" w:hAnsi="仿宋"/>
              </w:rPr>
            </w:pPr>
            <w:r>
              <w:rPr>
                <w:rFonts w:ascii="仿宋" w:eastAsia="仿宋" w:hAnsi="仿宋" w:hint="eastAsia"/>
              </w:rPr>
              <w:t>1</w:t>
            </w:r>
            <w:r w:rsidR="00115C76">
              <w:rPr>
                <w:rFonts w:ascii="仿宋" w:eastAsia="仿宋" w:hAnsi="仿宋"/>
              </w:rPr>
              <w:t>0</w:t>
            </w:r>
          </w:p>
        </w:tc>
        <w:tc>
          <w:tcPr>
            <w:tcW w:w="1417" w:type="dxa"/>
          </w:tcPr>
          <w:p w14:paraId="5B1DAA6A" w14:textId="1CE4E9B4" w:rsidR="00DB1C38" w:rsidRPr="00324969" w:rsidRDefault="001D6F2F" w:rsidP="00DE170C">
            <w:pPr>
              <w:ind w:firstLineChars="0" w:firstLine="0"/>
              <w:rPr>
                <w:rFonts w:ascii="仿宋" w:eastAsia="仿宋" w:hAnsi="仿宋"/>
              </w:rPr>
            </w:pPr>
            <w:r>
              <w:rPr>
                <w:rFonts w:ascii="仿宋" w:eastAsia="仿宋" w:hAnsi="仿宋" w:hint="eastAsia"/>
              </w:rPr>
              <w:t>2</w:t>
            </w:r>
            <w:r w:rsidR="00C92F73">
              <w:rPr>
                <w:rFonts w:ascii="仿宋" w:eastAsia="仿宋" w:hAnsi="仿宋"/>
              </w:rPr>
              <w:t xml:space="preserve"> </w:t>
            </w:r>
          </w:p>
        </w:tc>
        <w:tc>
          <w:tcPr>
            <w:tcW w:w="1248" w:type="dxa"/>
          </w:tcPr>
          <w:p w14:paraId="1C1F8937" w14:textId="77777777" w:rsidR="00DB1C38" w:rsidRPr="00324969" w:rsidRDefault="00DB1C38" w:rsidP="00DE170C">
            <w:pPr>
              <w:ind w:firstLineChars="0" w:firstLine="0"/>
              <w:rPr>
                <w:rFonts w:ascii="仿宋" w:eastAsia="仿宋" w:hAnsi="仿宋"/>
                <w:b/>
              </w:rPr>
            </w:pPr>
          </w:p>
        </w:tc>
        <w:tc>
          <w:tcPr>
            <w:tcW w:w="1383" w:type="dxa"/>
          </w:tcPr>
          <w:p w14:paraId="00DFBB41" w14:textId="77777777" w:rsidR="00DB1C38" w:rsidRPr="00324969" w:rsidRDefault="00DB1C38" w:rsidP="00DE170C">
            <w:pPr>
              <w:ind w:firstLineChars="0" w:firstLine="0"/>
              <w:rPr>
                <w:rFonts w:ascii="仿宋" w:eastAsia="仿宋" w:hAnsi="仿宋"/>
                <w:b/>
              </w:rPr>
            </w:pPr>
          </w:p>
        </w:tc>
      </w:tr>
      <w:tr w:rsidR="00DB1C38" w:rsidRPr="00324969" w14:paraId="188CF54F" w14:textId="77777777" w:rsidTr="00324969">
        <w:tc>
          <w:tcPr>
            <w:tcW w:w="1555" w:type="dxa"/>
          </w:tcPr>
          <w:p w14:paraId="2B14A8BE"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软件容错性</w:t>
            </w:r>
          </w:p>
        </w:tc>
        <w:tc>
          <w:tcPr>
            <w:tcW w:w="1559" w:type="dxa"/>
          </w:tcPr>
          <w:p w14:paraId="529A4C5D" w14:textId="5F83CFB8" w:rsidR="00DB1C38" w:rsidRPr="00324969" w:rsidRDefault="00115C76" w:rsidP="00DE170C">
            <w:pPr>
              <w:ind w:firstLineChars="0" w:firstLine="0"/>
              <w:rPr>
                <w:rFonts w:ascii="仿宋" w:eastAsia="仿宋" w:hAnsi="仿宋"/>
              </w:rPr>
            </w:pPr>
            <w:r>
              <w:rPr>
                <w:rFonts w:ascii="仿宋" w:eastAsia="仿宋" w:hAnsi="仿宋" w:hint="eastAsia"/>
              </w:rPr>
              <w:t>1</w:t>
            </w:r>
            <w:r>
              <w:rPr>
                <w:rFonts w:ascii="仿宋" w:eastAsia="仿宋" w:hAnsi="仿宋"/>
              </w:rPr>
              <w:t>1</w:t>
            </w:r>
          </w:p>
        </w:tc>
        <w:tc>
          <w:tcPr>
            <w:tcW w:w="1134" w:type="dxa"/>
          </w:tcPr>
          <w:p w14:paraId="04706AFC" w14:textId="5EC4A048" w:rsidR="00DB1C38" w:rsidRPr="00324969" w:rsidRDefault="00DB1C38" w:rsidP="00DE170C">
            <w:pPr>
              <w:ind w:firstLineChars="0" w:firstLine="0"/>
              <w:rPr>
                <w:rFonts w:ascii="仿宋" w:eastAsia="仿宋" w:hAnsi="仿宋"/>
              </w:rPr>
            </w:pPr>
            <w:r w:rsidRPr="00324969">
              <w:rPr>
                <w:rFonts w:ascii="仿宋" w:eastAsia="仿宋" w:hAnsi="仿宋"/>
              </w:rPr>
              <w:t>9</w:t>
            </w:r>
          </w:p>
        </w:tc>
        <w:tc>
          <w:tcPr>
            <w:tcW w:w="1417" w:type="dxa"/>
          </w:tcPr>
          <w:p w14:paraId="67C50396" w14:textId="77777777" w:rsidR="00DB1C38" w:rsidRPr="00324969" w:rsidRDefault="00DB1C38" w:rsidP="00DE170C">
            <w:pPr>
              <w:ind w:firstLineChars="0" w:firstLine="0"/>
              <w:rPr>
                <w:rFonts w:ascii="仿宋" w:eastAsia="仿宋" w:hAnsi="仿宋"/>
              </w:rPr>
            </w:pPr>
            <w:r w:rsidRPr="00324969">
              <w:rPr>
                <w:rFonts w:ascii="仿宋" w:eastAsia="仿宋" w:hAnsi="仿宋"/>
              </w:rPr>
              <w:t>2</w:t>
            </w:r>
          </w:p>
        </w:tc>
        <w:tc>
          <w:tcPr>
            <w:tcW w:w="1248" w:type="dxa"/>
          </w:tcPr>
          <w:p w14:paraId="0C277A9F" w14:textId="77777777" w:rsidR="00DB1C38" w:rsidRPr="00324969" w:rsidRDefault="00DB1C38" w:rsidP="00DE170C">
            <w:pPr>
              <w:ind w:firstLineChars="0" w:firstLine="0"/>
              <w:rPr>
                <w:rFonts w:ascii="仿宋" w:eastAsia="仿宋" w:hAnsi="仿宋"/>
                <w:b/>
              </w:rPr>
            </w:pPr>
          </w:p>
        </w:tc>
        <w:tc>
          <w:tcPr>
            <w:tcW w:w="1383" w:type="dxa"/>
          </w:tcPr>
          <w:p w14:paraId="6197D32B" w14:textId="77777777" w:rsidR="00DB1C38" w:rsidRPr="00324969" w:rsidRDefault="00DB1C38" w:rsidP="00DE170C">
            <w:pPr>
              <w:ind w:firstLineChars="0" w:firstLine="0"/>
              <w:rPr>
                <w:rFonts w:ascii="仿宋" w:eastAsia="仿宋" w:hAnsi="仿宋"/>
                <w:b/>
              </w:rPr>
            </w:pPr>
          </w:p>
        </w:tc>
      </w:tr>
      <w:tr w:rsidR="00DB1C38" w:rsidRPr="00324969" w14:paraId="21C5E016" w14:textId="77777777" w:rsidTr="00324969">
        <w:tc>
          <w:tcPr>
            <w:tcW w:w="1555" w:type="dxa"/>
          </w:tcPr>
          <w:p w14:paraId="34BF99C0"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文档完整性</w:t>
            </w:r>
          </w:p>
        </w:tc>
        <w:tc>
          <w:tcPr>
            <w:tcW w:w="1559" w:type="dxa"/>
          </w:tcPr>
          <w:p w14:paraId="357A32B7" w14:textId="77777777" w:rsidR="00DB1C38" w:rsidRPr="00324969" w:rsidRDefault="00174293" w:rsidP="00DE170C">
            <w:pPr>
              <w:ind w:firstLineChars="0" w:firstLine="0"/>
              <w:rPr>
                <w:rFonts w:ascii="仿宋" w:eastAsia="仿宋" w:hAnsi="仿宋"/>
              </w:rPr>
            </w:pPr>
            <w:r w:rsidRPr="00324969">
              <w:rPr>
                <w:rFonts w:ascii="仿宋" w:eastAsia="仿宋" w:hAnsi="仿宋"/>
              </w:rPr>
              <w:t>8</w:t>
            </w:r>
          </w:p>
        </w:tc>
        <w:tc>
          <w:tcPr>
            <w:tcW w:w="1134" w:type="dxa"/>
          </w:tcPr>
          <w:p w14:paraId="2BF879C3" w14:textId="77777777" w:rsidR="00DB1C38" w:rsidRPr="00324969" w:rsidRDefault="00174293" w:rsidP="00DE170C">
            <w:pPr>
              <w:ind w:firstLineChars="0" w:firstLine="0"/>
              <w:rPr>
                <w:rFonts w:ascii="仿宋" w:eastAsia="仿宋" w:hAnsi="仿宋"/>
              </w:rPr>
            </w:pPr>
            <w:r w:rsidRPr="00324969">
              <w:rPr>
                <w:rFonts w:ascii="仿宋" w:eastAsia="仿宋" w:hAnsi="仿宋"/>
              </w:rPr>
              <w:t>6</w:t>
            </w:r>
          </w:p>
        </w:tc>
        <w:tc>
          <w:tcPr>
            <w:tcW w:w="1417" w:type="dxa"/>
          </w:tcPr>
          <w:p w14:paraId="7663FB2A" w14:textId="77777777" w:rsidR="00DB1C38" w:rsidRPr="00324969" w:rsidRDefault="00DB1C38" w:rsidP="00DE170C">
            <w:pPr>
              <w:ind w:firstLineChars="0" w:firstLine="0"/>
              <w:rPr>
                <w:rFonts w:ascii="仿宋" w:eastAsia="仿宋" w:hAnsi="仿宋"/>
              </w:rPr>
            </w:pPr>
            <w:r w:rsidRPr="00324969">
              <w:rPr>
                <w:rFonts w:ascii="仿宋" w:eastAsia="仿宋" w:hAnsi="仿宋"/>
              </w:rPr>
              <w:t>2</w:t>
            </w:r>
          </w:p>
        </w:tc>
        <w:tc>
          <w:tcPr>
            <w:tcW w:w="1248" w:type="dxa"/>
          </w:tcPr>
          <w:p w14:paraId="74A7657A" w14:textId="77777777" w:rsidR="00DB1C38" w:rsidRPr="00324969" w:rsidRDefault="00DB1C38" w:rsidP="00DE170C">
            <w:pPr>
              <w:ind w:firstLineChars="0" w:firstLine="0"/>
              <w:rPr>
                <w:rFonts w:ascii="仿宋" w:eastAsia="仿宋" w:hAnsi="仿宋"/>
                <w:b/>
              </w:rPr>
            </w:pPr>
          </w:p>
        </w:tc>
        <w:tc>
          <w:tcPr>
            <w:tcW w:w="1383" w:type="dxa"/>
          </w:tcPr>
          <w:p w14:paraId="54ECF6D3" w14:textId="77777777" w:rsidR="00DB1C38" w:rsidRPr="00324969" w:rsidRDefault="00DB1C38" w:rsidP="00DE170C">
            <w:pPr>
              <w:ind w:firstLineChars="0" w:firstLine="0"/>
              <w:rPr>
                <w:rFonts w:ascii="仿宋" w:eastAsia="仿宋" w:hAnsi="仿宋"/>
                <w:b/>
              </w:rPr>
            </w:pPr>
          </w:p>
        </w:tc>
      </w:tr>
      <w:tr w:rsidR="00DB1C38" w:rsidRPr="00324969" w14:paraId="09AC42D4" w14:textId="77777777" w:rsidTr="00324969">
        <w:tc>
          <w:tcPr>
            <w:tcW w:w="1555" w:type="dxa"/>
          </w:tcPr>
          <w:p w14:paraId="773EB391"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响应时间</w:t>
            </w:r>
          </w:p>
        </w:tc>
        <w:tc>
          <w:tcPr>
            <w:tcW w:w="1559" w:type="dxa"/>
          </w:tcPr>
          <w:p w14:paraId="3B7BBD75" w14:textId="77777777" w:rsidR="00DB1C38" w:rsidRPr="00324969" w:rsidRDefault="00174293" w:rsidP="00DE170C">
            <w:pPr>
              <w:ind w:firstLineChars="0" w:firstLine="0"/>
              <w:rPr>
                <w:rFonts w:ascii="仿宋" w:eastAsia="仿宋" w:hAnsi="仿宋"/>
              </w:rPr>
            </w:pPr>
            <w:r w:rsidRPr="00324969">
              <w:rPr>
                <w:rFonts w:ascii="仿宋" w:eastAsia="仿宋" w:hAnsi="仿宋"/>
              </w:rPr>
              <w:t>8</w:t>
            </w:r>
          </w:p>
        </w:tc>
        <w:tc>
          <w:tcPr>
            <w:tcW w:w="1134" w:type="dxa"/>
          </w:tcPr>
          <w:p w14:paraId="15200E0B" w14:textId="77777777" w:rsidR="00DB1C38" w:rsidRPr="00324969" w:rsidRDefault="00174293" w:rsidP="00DE170C">
            <w:pPr>
              <w:ind w:firstLineChars="0" w:firstLine="0"/>
              <w:rPr>
                <w:rFonts w:ascii="仿宋" w:eastAsia="仿宋" w:hAnsi="仿宋"/>
              </w:rPr>
            </w:pPr>
            <w:r w:rsidRPr="00324969">
              <w:rPr>
                <w:rFonts w:ascii="仿宋" w:eastAsia="仿宋" w:hAnsi="仿宋"/>
              </w:rPr>
              <w:t>6</w:t>
            </w:r>
          </w:p>
        </w:tc>
        <w:tc>
          <w:tcPr>
            <w:tcW w:w="1417" w:type="dxa"/>
          </w:tcPr>
          <w:p w14:paraId="09C77BFD" w14:textId="77777777" w:rsidR="00DB1C38" w:rsidRPr="00324969" w:rsidRDefault="00DB1C38" w:rsidP="00DE170C">
            <w:pPr>
              <w:ind w:firstLineChars="0" w:firstLine="0"/>
              <w:rPr>
                <w:rFonts w:ascii="仿宋" w:eastAsia="仿宋" w:hAnsi="仿宋"/>
              </w:rPr>
            </w:pPr>
            <w:r w:rsidRPr="00324969">
              <w:rPr>
                <w:rFonts w:ascii="仿宋" w:eastAsia="仿宋" w:hAnsi="仿宋"/>
              </w:rPr>
              <w:t>2</w:t>
            </w:r>
          </w:p>
        </w:tc>
        <w:tc>
          <w:tcPr>
            <w:tcW w:w="1248" w:type="dxa"/>
          </w:tcPr>
          <w:p w14:paraId="44EC5108" w14:textId="77777777" w:rsidR="00DB1C38" w:rsidRPr="00324969" w:rsidRDefault="00DB1C38" w:rsidP="00DE170C">
            <w:pPr>
              <w:ind w:firstLineChars="0" w:firstLine="0"/>
              <w:rPr>
                <w:rFonts w:ascii="仿宋" w:eastAsia="仿宋" w:hAnsi="仿宋"/>
                <w:b/>
              </w:rPr>
            </w:pPr>
          </w:p>
        </w:tc>
        <w:tc>
          <w:tcPr>
            <w:tcW w:w="1383" w:type="dxa"/>
          </w:tcPr>
          <w:p w14:paraId="38ED7B9F" w14:textId="77777777" w:rsidR="00DB1C38" w:rsidRPr="00324969" w:rsidRDefault="00DB1C38" w:rsidP="00DE170C">
            <w:pPr>
              <w:ind w:firstLineChars="0" w:firstLine="0"/>
              <w:rPr>
                <w:rFonts w:ascii="仿宋" w:eastAsia="仿宋" w:hAnsi="仿宋"/>
                <w:b/>
              </w:rPr>
            </w:pPr>
          </w:p>
        </w:tc>
      </w:tr>
      <w:tr w:rsidR="00DB1C38" w:rsidRPr="00324969" w14:paraId="1BEAC98C" w14:textId="77777777" w:rsidTr="00324969">
        <w:tc>
          <w:tcPr>
            <w:tcW w:w="1555" w:type="dxa"/>
          </w:tcPr>
          <w:p w14:paraId="58EF2D83" w14:textId="77777777" w:rsidR="00DB1C38" w:rsidRPr="00324969" w:rsidRDefault="00DB1C38" w:rsidP="00DE170C">
            <w:pPr>
              <w:ind w:firstLineChars="0" w:firstLine="0"/>
              <w:rPr>
                <w:rFonts w:ascii="仿宋" w:eastAsia="仿宋" w:hAnsi="仿宋"/>
              </w:rPr>
            </w:pPr>
            <w:r w:rsidRPr="00324969">
              <w:rPr>
                <w:rFonts w:ascii="仿宋" w:eastAsia="仿宋" w:hAnsi="仿宋" w:hint="eastAsia"/>
              </w:rPr>
              <w:t>总计</w:t>
            </w:r>
          </w:p>
        </w:tc>
        <w:tc>
          <w:tcPr>
            <w:tcW w:w="1559" w:type="dxa"/>
          </w:tcPr>
          <w:p w14:paraId="6AB1DA45" w14:textId="77777777" w:rsidR="00DB1C38" w:rsidRPr="00324969" w:rsidRDefault="00174293" w:rsidP="00DE170C">
            <w:pPr>
              <w:ind w:firstLineChars="0" w:firstLine="0"/>
              <w:rPr>
                <w:rFonts w:ascii="仿宋" w:eastAsia="仿宋" w:hAnsi="仿宋"/>
              </w:rPr>
            </w:pPr>
            <w:r w:rsidRPr="00324969">
              <w:rPr>
                <w:rFonts w:ascii="仿宋" w:eastAsia="仿宋" w:hAnsi="仿宋"/>
              </w:rPr>
              <w:t>227</w:t>
            </w:r>
          </w:p>
        </w:tc>
        <w:tc>
          <w:tcPr>
            <w:tcW w:w="1134" w:type="dxa"/>
          </w:tcPr>
          <w:p w14:paraId="440F878C" w14:textId="65DA8989" w:rsidR="00DB1C38" w:rsidRPr="00324969" w:rsidRDefault="005F1192" w:rsidP="00DE170C">
            <w:pPr>
              <w:ind w:firstLineChars="0" w:firstLine="0"/>
              <w:rPr>
                <w:rFonts w:ascii="仿宋" w:eastAsia="仿宋" w:hAnsi="仿宋"/>
              </w:rPr>
            </w:pPr>
            <w:r>
              <w:rPr>
                <w:rFonts w:ascii="仿宋" w:eastAsia="仿宋" w:hAnsi="仿宋" w:hint="eastAsia"/>
              </w:rPr>
              <w:t>2</w:t>
            </w:r>
            <w:r>
              <w:rPr>
                <w:rFonts w:ascii="仿宋" w:eastAsia="仿宋" w:hAnsi="仿宋"/>
              </w:rPr>
              <w:t>11</w:t>
            </w:r>
          </w:p>
        </w:tc>
        <w:tc>
          <w:tcPr>
            <w:tcW w:w="1417" w:type="dxa"/>
          </w:tcPr>
          <w:p w14:paraId="22CFD0B7" w14:textId="4D1ACFF4" w:rsidR="00DB1C38" w:rsidRPr="00324969" w:rsidRDefault="00DD3FA1" w:rsidP="00DE170C">
            <w:pPr>
              <w:ind w:firstLineChars="0" w:firstLine="0"/>
              <w:rPr>
                <w:rFonts w:ascii="仿宋" w:eastAsia="仿宋" w:hAnsi="仿宋"/>
              </w:rPr>
            </w:pPr>
            <w:r>
              <w:rPr>
                <w:rFonts w:ascii="仿宋" w:eastAsia="仿宋" w:hAnsi="仿宋" w:hint="eastAsia"/>
              </w:rPr>
              <w:t>1</w:t>
            </w:r>
            <w:r>
              <w:rPr>
                <w:rFonts w:ascii="仿宋" w:eastAsia="仿宋" w:hAnsi="仿宋"/>
              </w:rPr>
              <w:t>6</w:t>
            </w:r>
          </w:p>
        </w:tc>
        <w:tc>
          <w:tcPr>
            <w:tcW w:w="1248" w:type="dxa"/>
          </w:tcPr>
          <w:p w14:paraId="1986C191" w14:textId="77777777" w:rsidR="00DB1C38" w:rsidRPr="00324969" w:rsidRDefault="00DB1C38" w:rsidP="00DE170C">
            <w:pPr>
              <w:ind w:firstLineChars="0" w:firstLine="0"/>
              <w:rPr>
                <w:rFonts w:ascii="仿宋" w:eastAsia="仿宋" w:hAnsi="仿宋"/>
                <w:b/>
              </w:rPr>
            </w:pPr>
          </w:p>
        </w:tc>
        <w:tc>
          <w:tcPr>
            <w:tcW w:w="1383" w:type="dxa"/>
          </w:tcPr>
          <w:p w14:paraId="61BC9D48" w14:textId="77777777" w:rsidR="00DB1C38" w:rsidRPr="00324969" w:rsidRDefault="00DB1C38" w:rsidP="00DE170C">
            <w:pPr>
              <w:ind w:firstLineChars="0" w:firstLine="0"/>
              <w:rPr>
                <w:rFonts w:ascii="仿宋" w:eastAsia="仿宋" w:hAnsi="仿宋"/>
                <w:b/>
              </w:rPr>
            </w:pPr>
          </w:p>
        </w:tc>
      </w:tr>
    </w:tbl>
    <w:p w14:paraId="1942B30A" w14:textId="77777777" w:rsidR="00DB1C38" w:rsidRPr="00324969" w:rsidRDefault="00DB1C38" w:rsidP="005439A2">
      <w:pPr>
        <w:pStyle w:val="2"/>
        <w:rPr>
          <w:rFonts w:ascii="仿宋" w:eastAsia="仿宋" w:hAnsi="仿宋"/>
          <w:szCs w:val="24"/>
        </w:rPr>
      </w:pPr>
      <w:bookmarkStart w:id="403" w:name="_Toc486845397"/>
      <w:bookmarkStart w:id="404" w:name="_Toc71399021"/>
      <w:r w:rsidRPr="00324969">
        <w:rPr>
          <w:rFonts w:ascii="仿宋" w:eastAsia="仿宋" w:hAnsi="仿宋" w:hint="eastAsia"/>
          <w:szCs w:val="24"/>
        </w:rPr>
        <w:t>具体测试内容</w:t>
      </w:r>
      <w:bookmarkEnd w:id="403"/>
      <w:bookmarkEnd w:id="404"/>
    </w:p>
    <w:p w14:paraId="2EDB3C6F" w14:textId="657EA69E" w:rsidR="00DB1C38" w:rsidRPr="00324969" w:rsidRDefault="00E538C9" w:rsidP="00E538C9">
      <w:pPr>
        <w:ind w:firstLine="480"/>
        <w:pPrChange w:id="405" w:author="kenken K" w:date="2021-05-08T20:49:00Z">
          <w:pPr>
            <w:pStyle w:val="2"/>
          </w:pPr>
        </w:pPrChange>
      </w:pPr>
      <w:ins w:id="406" w:author="kenken K" w:date="2021-05-08T20:49:00Z">
        <w:r w:rsidRPr="00E538C9">
          <w:rPr>
            <w:rFonts w:hint="eastAsia"/>
          </w:rPr>
          <w:t>海量社交媒体大数据的快速空间索引和处理系统</w:t>
        </w:r>
      </w:ins>
      <w:del w:id="407" w:author="kenken K" w:date="2021-05-08T20:49:00Z">
        <w:r w:rsidR="001D6F2F" w:rsidDel="00E538C9">
          <w:rPr>
            <w:rFonts w:hint="eastAsia"/>
          </w:rPr>
          <w:delText>社交媒体签到数据管理</w:delText>
        </w:r>
        <w:r w:rsidR="00174293" w:rsidRPr="00324969" w:rsidDel="00E538C9">
          <w:rPr>
            <w:rFonts w:hint="eastAsia"/>
          </w:rPr>
          <w:delText>原型系统</w:delText>
        </w:r>
      </w:del>
      <w:r w:rsidR="00DB1C38" w:rsidRPr="00324969">
        <w:t>测试内容</w:t>
      </w:r>
      <w:r w:rsidR="00DB1C38" w:rsidRPr="00324969">
        <w:rPr>
          <w:rFonts w:hint="eastAsia"/>
        </w:rPr>
        <w:t>。</w:t>
      </w:r>
    </w:p>
    <w:p w14:paraId="2BAA31D6" w14:textId="77777777" w:rsidR="00B92DBC" w:rsidRPr="00324969" w:rsidRDefault="00B92DBC" w:rsidP="00DB1C38">
      <w:pPr>
        <w:pStyle w:val="aa"/>
        <w:ind w:left="425" w:firstLineChars="0" w:firstLine="0"/>
        <w:rPr>
          <w:rFonts w:ascii="仿宋" w:eastAsia="仿宋" w:hAnsi="仿宋"/>
        </w:rPr>
      </w:pPr>
    </w:p>
    <w:p w14:paraId="3B46AB78" w14:textId="77777777" w:rsidR="00B92DBC" w:rsidRPr="00324969" w:rsidRDefault="00B92DBC" w:rsidP="00B92DBC">
      <w:pPr>
        <w:pStyle w:val="aa"/>
        <w:ind w:left="425" w:firstLineChars="0" w:firstLine="0"/>
        <w:jc w:val="center"/>
        <w:rPr>
          <w:rFonts w:ascii="仿宋" w:eastAsia="仿宋" w:hAnsi="仿宋"/>
        </w:rPr>
      </w:pPr>
      <w:r w:rsidRPr="00324969">
        <w:rPr>
          <w:rFonts w:ascii="仿宋" w:eastAsia="仿宋" w:hAnsi="仿宋" w:hint="eastAsia"/>
        </w:rPr>
        <w:t>表5.2.1测试内容表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783"/>
        <w:gridCol w:w="2796"/>
      </w:tblGrid>
      <w:tr w:rsidR="00001D2D" w:rsidRPr="00324969" w14:paraId="1C676B07" w14:textId="77777777" w:rsidTr="00B92DBC">
        <w:trPr>
          <w:tblHeader/>
        </w:trPr>
        <w:tc>
          <w:tcPr>
            <w:tcW w:w="5500" w:type="dxa"/>
            <w:gridSpan w:val="2"/>
            <w:shd w:val="clear" w:color="auto" w:fill="E7E6E6"/>
          </w:tcPr>
          <w:p w14:paraId="212CF46F" w14:textId="77777777" w:rsidR="00001D2D" w:rsidRPr="00324969" w:rsidRDefault="00001D2D" w:rsidP="009D0BA3">
            <w:pPr>
              <w:ind w:firstLineChars="0" w:firstLine="0"/>
              <w:jc w:val="center"/>
              <w:rPr>
                <w:rFonts w:ascii="仿宋" w:eastAsia="仿宋" w:hAnsi="仿宋"/>
              </w:rPr>
            </w:pPr>
            <w:r w:rsidRPr="00324969">
              <w:rPr>
                <w:rFonts w:ascii="仿宋" w:eastAsia="仿宋" w:hAnsi="仿宋" w:hint="eastAsia"/>
              </w:rPr>
              <w:t>测试项</w:t>
            </w:r>
          </w:p>
        </w:tc>
        <w:tc>
          <w:tcPr>
            <w:tcW w:w="2796" w:type="dxa"/>
            <w:shd w:val="clear" w:color="auto" w:fill="E7E6E6"/>
          </w:tcPr>
          <w:p w14:paraId="54AA17FF" w14:textId="77777777" w:rsidR="00001D2D" w:rsidRPr="00324969" w:rsidRDefault="00001D2D" w:rsidP="009D0BA3">
            <w:pPr>
              <w:ind w:firstLineChars="0" w:firstLine="0"/>
              <w:jc w:val="center"/>
              <w:rPr>
                <w:rFonts w:ascii="仿宋" w:eastAsia="仿宋" w:hAnsi="仿宋"/>
              </w:rPr>
            </w:pPr>
            <w:r w:rsidRPr="00324969">
              <w:rPr>
                <w:rFonts w:ascii="仿宋" w:eastAsia="仿宋" w:hAnsi="仿宋" w:hint="eastAsia"/>
              </w:rPr>
              <w:t>用例标识</w:t>
            </w:r>
          </w:p>
        </w:tc>
      </w:tr>
      <w:tr w:rsidR="00C4605C" w:rsidRPr="00324969" w14:paraId="617C173C" w14:textId="77777777" w:rsidTr="00174293">
        <w:tc>
          <w:tcPr>
            <w:tcW w:w="2717" w:type="dxa"/>
            <w:vMerge w:val="restart"/>
            <w:shd w:val="clear" w:color="auto" w:fill="auto"/>
            <w:vAlign w:val="center"/>
          </w:tcPr>
          <w:p w14:paraId="4681B9C5" w14:textId="524AB52E" w:rsidR="00C4605C" w:rsidRPr="00324969" w:rsidRDefault="007F14C7" w:rsidP="00C4605C">
            <w:pPr>
              <w:ind w:firstLineChars="0" w:firstLine="0"/>
              <w:jc w:val="center"/>
              <w:rPr>
                <w:rFonts w:ascii="仿宋" w:eastAsia="仿宋" w:hAnsi="仿宋"/>
              </w:rPr>
            </w:pPr>
            <w:bookmarkStart w:id="408" w:name="_Hlk71399391"/>
            <w:ins w:id="409" w:author="杨 啸晨" w:date="2021-05-08T16:55:00Z">
              <w:r w:rsidRPr="007F14C7">
                <w:rPr>
                  <w:rFonts w:ascii="仿宋" w:eastAsia="仿宋" w:hAnsi="仿宋" w:hint="eastAsia"/>
                </w:rPr>
                <w:t>海量社交媒体大数据的快速空间索引和处理系统</w:t>
              </w:r>
            </w:ins>
            <w:del w:id="410" w:author="杨 啸晨" w:date="2021-05-08T16:55:00Z">
              <w:r w:rsidR="00C4605C" w:rsidDel="007F14C7">
                <w:rPr>
                  <w:rFonts w:ascii="仿宋" w:eastAsia="仿宋" w:hAnsi="仿宋" w:hint="eastAsia"/>
                </w:rPr>
                <w:delText>社交媒体签到数据管理</w:delText>
              </w:r>
              <w:r w:rsidR="00C4605C" w:rsidRPr="00324969" w:rsidDel="007F14C7">
                <w:rPr>
                  <w:rFonts w:ascii="仿宋" w:eastAsia="仿宋" w:hAnsi="仿宋" w:hint="eastAsia"/>
                </w:rPr>
                <w:delText>系统</w:delText>
              </w:r>
            </w:del>
            <w:bookmarkEnd w:id="408"/>
          </w:p>
        </w:tc>
        <w:tc>
          <w:tcPr>
            <w:tcW w:w="2783" w:type="dxa"/>
            <w:shd w:val="clear" w:color="auto" w:fill="auto"/>
            <w:vAlign w:val="center"/>
          </w:tcPr>
          <w:p w14:paraId="79C08651" w14:textId="1FD83F79" w:rsidR="00C4605C" w:rsidRPr="00324969" w:rsidRDefault="00C4605C" w:rsidP="00C4605C">
            <w:pPr>
              <w:ind w:firstLineChars="0" w:firstLine="0"/>
              <w:jc w:val="left"/>
              <w:rPr>
                <w:rFonts w:ascii="仿宋" w:eastAsia="仿宋" w:hAnsi="仿宋"/>
              </w:rPr>
            </w:pPr>
            <w:r>
              <w:rPr>
                <w:rFonts w:ascii="仿宋" w:eastAsia="仿宋" w:hAnsi="仿宋" w:hint="eastAsia"/>
              </w:rPr>
              <w:t>亿级社交媒体签到数据结构化存储与管理</w:t>
            </w:r>
          </w:p>
        </w:tc>
        <w:tc>
          <w:tcPr>
            <w:tcW w:w="2796" w:type="dxa"/>
            <w:shd w:val="clear" w:color="auto" w:fill="auto"/>
          </w:tcPr>
          <w:p w14:paraId="69EDC3C4" w14:textId="77777777" w:rsidR="00C4605C" w:rsidRPr="00324969" w:rsidRDefault="00C4605C" w:rsidP="00C4605C">
            <w:pPr>
              <w:ind w:firstLineChars="0" w:firstLine="0"/>
              <w:jc w:val="center"/>
              <w:rPr>
                <w:rFonts w:ascii="仿宋" w:eastAsia="仿宋" w:hAnsi="仿宋"/>
              </w:rPr>
            </w:pPr>
            <w:r w:rsidRPr="00324969">
              <w:rPr>
                <w:rFonts w:ascii="仿宋" w:eastAsia="仿宋" w:hAnsi="仿宋"/>
              </w:rPr>
              <w:t>UC</w:t>
            </w:r>
            <w:r w:rsidRPr="00324969">
              <w:rPr>
                <w:rFonts w:ascii="仿宋" w:eastAsia="仿宋" w:hAnsi="仿宋" w:hint="eastAsia"/>
              </w:rPr>
              <w:t>0</w:t>
            </w:r>
            <w:r w:rsidRPr="00324969">
              <w:rPr>
                <w:rFonts w:ascii="仿宋" w:eastAsia="仿宋" w:hAnsi="仿宋"/>
              </w:rPr>
              <w:t>1</w:t>
            </w:r>
            <w:r w:rsidRPr="00324969">
              <w:rPr>
                <w:rFonts w:ascii="仿宋" w:eastAsia="仿宋" w:hAnsi="仿宋" w:hint="eastAsia"/>
              </w:rPr>
              <w:t>0</w:t>
            </w:r>
            <w:r w:rsidRPr="00324969">
              <w:rPr>
                <w:rFonts w:ascii="仿宋" w:eastAsia="仿宋" w:hAnsi="仿宋"/>
              </w:rPr>
              <w:t>1</w:t>
            </w:r>
          </w:p>
        </w:tc>
      </w:tr>
      <w:tr w:rsidR="00C4605C" w:rsidRPr="00324969" w14:paraId="2C4577FA" w14:textId="77777777" w:rsidTr="007540F9">
        <w:tc>
          <w:tcPr>
            <w:tcW w:w="2717" w:type="dxa"/>
            <w:vMerge/>
            <w:shd w:val="clear" w:color="auto" w:fill="auto"/>
          </w:tcPr>
          <w:p w14:paraId="70943B40" w14:textId="77777777" w:rsidR="00C4605C" w:rsidRPr="00324969" w:rsidRDefault="00C4605C" w:rsidP="00C4605C">
            <w:pPr>
              <w:ind w:firstLineChars="0" w:firstLine="0"/>
              <w:jc w:val="center"/>
              <w:rPr>
                <w:rFonts w:ascii="仿宋" w:eastAsia="仿宋" w:hAnsi="仿宋"/>
              </w:rPr>
            </w:pPr>
          </w:p>
        </w:tc>
        <w:tc>
          <w:tcPr>
            <w:tcW w:w="2783" w:type="dxa"/>
            <w:shd w:val="clear" w:color="auto" w:fill="auto"/>
            <w:vAlign w:val="center"/>
          </w:tcPr>
          <w:p w14:paraId="01B1FA05" w14:textId="349C8512" w:rsidR="00C4605C" w:rsidRPr="00324969" w:rsidRDefault="00C4605C" w:rsidP="00C4605C">
            <w:pPr>
              <w:ind w:firstLineChars="0" w:firstLine="0"/>
              <w:jc w:val="left"/>
              <w:rPr>
                <w:rFonts w:ascii="仿宋" w:eastAsia="仿宋" w:hAnsi="仿宋"/>
              </w:rPr>
            </w:pPr>
            <w:r>
              <w:rPr>
                <w:rFonts w:ascii="仿宋" w:eastAsia="仿宋" w:hAnsi="仿宋" w:hint="eastAsia"/>
              </w:rPr>
              <w:t>T</w:t>
            </w:r>
            <w:r>
              <w:rPr>
                <w:rFonts w:ascii="仿宋" w:eastAsia="仿宋" w:hAnsi="仿宋"/>
              </w:rPr>
              <w:t>B</w:t>
            </w:r>
            <w:r>
              <w:rPr>
                <w:rFonts w:ascii="仿宋" w:eastAsia="仿宋" w:hAnsi="仿宋" w:hint="eastAsia"/>
              </w:rPr>
              <w:t>级社交媒体数据非结</w:t>
            </w:r>
            <w:r>
              <w:rPr>
                <w:rFonts w:ascii="仿宋" w:eastAsia="仿宋" w:hAnsi="仿宋" w:hint="eastAsia"/>
              </w:rPr>
              <w:lastRenderedPageBreak/>
              <w:t>构话存储与管理</w:t>
            </w:r>
          </w:p>
        </w:tc>
        <w:tc>
          <w:tcPr>
            <w:tcW w:w="2796" w:type="dxa"/>
            <w:shd w:val="clear" w:color="auto" w:fill="auto"/>
          </w:tcPr>
          <w:p w14:paraId="23D1375C" w14:textId="77777777" w:rsidR="00C4605C" w:rsidRPr="00324969" w:rsidRDefault="00C4605C" w:rsidP="00C4605C">
            <w:pPr>
              <w:ind w:firstLineChars="0" w:firstLine="0"/>
              <w:jc w:val="center"/>
              <w:rPr>
                <w:rFonts w:ascii="仿宋" w:eastAsia="仿宋" w:hAnsi="仿宋"/>
              </w:rPr>
            </w:pPr>
            <w:r w:rsidRPr="00324969">
              <w:rPr>
                <w:rFonts w:ascii="仿宋" w:eastAsia="仿宋" w:hAnsi="仿宋"/>
              </w:rPr>
              <w:lastRenderedPageBreak/>
              <w:t>UC</w:t>
            </w:r>
            <w:r w:rsidRPr="00324969">
              <w:rPr>
                <w:rFonts w:ascii="仿宋" w:eastAsia="仿宋" w:hAnsi="仿宋" w:hint="eastAsia"/>
              </w:rPr>
              <w:t>0</w:t>
            </w:r>
            <w:r w:rsidRPr="00324969">
              <w:rPr>
                <w:rFonts w:ascii="仿宋" w:eastAsia="仿宋" w:hAnsi="仿宋"/>
              </w:rPr>
              <w:t>1</w:t>
            </w:r>
            <w:r w:rsidRPr="00324969">
              <w:rPr>
                <w:rFonts w:ascii="仿宋" w:eastAsia="仿宋" w:hAnsi="仿宋" w:hint="eastAsia"/>
              </w:rPr>
              <w:t>02</w:t>
            </w:r>
          </w:p>
        </w:tc>
      </w:tr>
      <w:tr w:rsidR="00C4605C" w:rsidRPr="00324969" w14:paraId="332DCEBA" w14:textId="77777777" w:rsidTr="007540F9">
        <w:tc>
          <w:tcPr>
            <w:tcW w:w="2717" w:type="dxa"/>
            <w:vMerge/>
            <w:shd w:val="clear" w:color="auto" w:fill="auto"/>
          </w:tcPr>
          <w:p w14:paraId="00187B1B" w14:textId="77777777" w:rsidR="00C4605C" w:rsidRPr="00324969" w:rsidRDefault="00C4605C" w:rsidP="00C4605C">
            <w:pPr>
              <w:ind w:firstLineChars="0" w:firstLine="0"/>
              <w:jc w:val="center"/>
              <w:rPr>
                <w:rFonts w:ascii="仿宋" w:eastAsia="仿宋" w:hAnsi="仿宋"/>
              </w:rPr>
            </w:pPr>
          </w:p>
        </w:tc>
        <w:tc>
          <w:tcPr>
            <w:tcW w:w="2783" w:type="dxa"/>
            <w:shd w:val="clear" w:color="auto" w:fill="auto"/>
            <w:vAlign w:val="center"/>
          </w:tcPr>
          <w:p w14:paraId="463760A6" w14:textId="54A1DACD" w:rsidR="00C4605C" w:rsidRPr="00324969" w:rsidRDefault="00C4605C" w:rsidP="00C4605C">
            <w:pPr>
              <w:ind w:firstLineChars="0" w:firstLine="0"/>
              <w:jc w:val="left"/>
              <w:rPr>
                <w:rFonts w:ascii="仿宋" w:eastAsia="仿宋" w:hAnsi="仿宋"/>
              </w:rPr>
            </w:pPr>
            <w:r>
              <w:rPr>
                <w:rFonts w:ascii="仿宋" w:eastAsia="仿宋" w:hAnsi="仿宋" w:hint="eastAsia"/>
              </w:rPr>
              <w:t>高效的数据检索和分析，实现数据秒级查询</w:t>
            </w:r>
          </w:p>
        </w:tc>
        <w:tc>
          <w:tcPr>
            <w:tcW w:w="2796" w:type="dxa"/>
            <w:shd w:val="clear" w:color="auto" w:fill="auto"/>
          </w:tcPr>
          <w:p w14:paraId="55838FBB" w14:textId="77777777" w:rsidR="00C4605C" w:rsidRPr="00324969" w:rsidRDefault="00C4605C" w:rsidP="00C4605C">
            <w:pPr>
              <w:ind w:firstLineChars="0" w:firstLine="0"/>
              <w:jc w:val="center"/>
              <w:rPr>
                <w:rFonts w:ascii="仿宋" w:eastAsia="仿宋" w:hAnsi="仿宋"/>
              </w:rPr>
            </w:pPr>
            <w:r w:rsidRPr="00324969">
              <w:rPr>
                <w:rFonts w:ascii="仿宋" w:eastAsia="仿宋" w:hAnsi="仿宋"/>
              </w:rPr>
              <w:t>UC</w:t>
            </w:r>
            <w:r w:rsidRPr="00324969">
              <w:rPr>
                <w:rFonts w:ascii="仿宋" w:eastAsia="仿宋" w:hAnsi="仿宋" w:hint="eastAsia"/>
              </w:rPr>
              <w:t>0</w:t>
            </w:r>
            <w:r w:rsidRPr="00324969">
              <w:rPr>
                <w:rFonts w:ascii="仿宋" w:eastAsia="仿宋" w:hAnsi="仿宋"/>
              </w:rPr>
              <w:t>1</w:t>
            </w:r>
            <w:r w:rsidRPr="00324969">
              <w:rPr>
                <w:rFonts w:ascii="仿宋" w:eastAsia="仿宋" w:hAnsi="仿宋" w:hint="eastAsia"/>
              </w:rPr>
              <w:t>0</w:t>
            </w:r>
            <w:r w:rsidRPr="00324969">
              <w:rPr>
                <w:rFonts w:ascii="仿宋" w:eastAsia="仿宋" w:hAnsi="仿宋"/>
              </w:rPr>
              <w:t>3</w:t>
            </w:r>
          </w:p>
        </w:tc>
      </w:tr>
    </w:tbl>
    <w:p w14:paraId="309B86F9" w14:textId="77777777" w:rsidR="00D0637E" w:rsidRPr="00324969" w:rsidRDefault="003E5166" w:rsidP="0093788B">
      <w:pPr>
        <w:pStyle w:val="1"/>
        <w:rPr>
          <w:rFonts w:ascii="仿宋" w:eastAsia="仿宋" w:hAnsi="仿宋"/>
        </w:rPr>
      </w:pPr>
      <w:r>
        <w:rPr>
          <w:rFonts w:hint="eastAsia"/>
        </w:rPr>
        <w:t xml:space="preserve"> </w:t>
      </w:r>
      <w:r>
        <w:t xml:space="preserve"> </w:t>
      </w:r>
      <w:bookmarkStart w:id="411" w:name="_Toc486845398"/>
      <w:bookmarkStart w:id="412" w:name="_Toc71399022"/>
      <w:r w:rsidR="002479D8" w:rsidRPr="00324969">
        <w:rPr>
          <w:rFonts w:ascii="仿宋" w:eastAsia="仿宋" w:hAnsi="仿宋"/>
        </w:rPr>
        <w:t>测试</w:t>
      </w:r>
      <w:bookmarkEnd w:id="233"/>
      <w:bookmarkEnd w:id="234"/>
      <w:r w:rsidR="009642F0" w:rsidRPr="00324969">
        <w:rPr>
          <w:rFonts w:ascii="仿宋" w:eastAsia="仿宋" w:hAnsi="仿宋" w:hint="eastAsia"/>
        </w:rPr>
        <w:t>用例</w:t>
      </w:r>
      <w:bookmarkEnd w:id="411"/>
      <w:bookmarkEnd w:id="412"/>
      <w:r w:rsidR="002479D8" w:rsidRPr="00324969">
        <w:rPr>
          <w:rFonts w:ascii="仿宋" w:eastAsia="仿宋" w:hAnsi="仿宋" w:hint="eastAsia"/>
        </w:rPr>
        <w:t xml:space="preserve"> </w:t>
      </w:r>
    </w:p>
    <w:p w14:paraId="5995D838" w14:textId="77777777" w:rsidR="009642F0" w:rsidRPr="00324969" w:rsidRDefault="002479D8" w:rsidP="00713411">
      <w:pPr>
        <w:ind w:firstLine="480"/>
        <w:rPr>
          <w:rFonts w:ascii="仿宋" w:eastAsia="仿宋" w:hAnsi="仿宋"/>
        </w:rPr>
      </w:pPr>
      <w:r w:rsidRPr="00324969">
        <w:rPr>
          <w:rFonts w:ascii="仿宋" w:eastAsia="仿宋" w:hAnsi="仿宋" w:hint="eastAsia"/>
        </w:rPr>
        <w:t>此次测试严格按照项目计划和测试计划执行，按时完成了测试计划规定的测试对象的测试。针对测试计划规定的测试策略，在测试执行中都有体现，在测试执行过程中，依据测试计划和测试用例，对系统进行了完整的测试。</w:t>
      </w:r>
    </w:p>
    <w:p w14:paraId="6494CD69" w14:textId="77777777" w:rsidR="00A61D7F" w:rsidRPr="00324969" w:rsidRDefault="002479D8" w:rsidP="00601E14">
      <w:pPr>
        <w:pStyle w:val="2"/>
        <w:numPr>
          <w:ilvl w:val="0"/>
          <w:numId w:val="16"/>
        </w:numPr>
        <w:rPr>
          <w:rFonts w:ascii="仿宋" w:eastAsia="仿宋" w:hAnsi="仿宋"/>
          <w:szCs w:val="24"/>
        </w:rPr>
      </w:pPr>
      <w:bookmarkStart w:id="413" w:name="_Toc413859859"/>
      <w:bookmarkStart w:id="414" w:name="_Toc268010029"/>
      <w:bookmarkStart w:id="415" w:name="_Toc486845399"/>
      <w:bookmarkStart w:id="416" w:name="_Toc71399023"/>
      <w:r w:rsidRPr="00324969">
        <w:rPr>
          <w:rFonts w:ascii="仿宋" w:eastAsia="仿宋" w:hAnsi="仿宋" w:hint="eastAsia"/>
          <w:szCs w:val="24"/>
        </w:rPr>
        <w:t>测试用例概况</w:t>
      </w:r>
      <w:bookmarkEnd w:id="413"/>
      <w:bookmarkEnd w:id="414"/>
      <w:bookmarkEnd w:id="415"/>
      <w:bookmarkEnd w:id="416"/>
    </w:p>
    <w:p w14:paraId="3B9912A8" w14:textId="657F451E" w:rsidR="00D0637E" w:rsidRPr="00324969" w:rsidRDefault="002479D8" w:rsidP="00A61D7F">
      <w:pPr>
        <w:ind w:firstLine="480"/>
        <w:rPr>
          <w:rFonts w:ascii="仿宋" w:eastAsia="仿宋" w:hAnsi="仿宋"/>
        </w:rPr>
      </w:pPr>
      <w:r w:rsidRPr="00324969">
        <w:rPr>
          <w:rFonts w:ascii="仿宋" w:eastAsia="仿宋" w:hAnsi="仿宋" w:hint="eastAsia"/>
        </w:rPr>
        <w:t>对</w:t>
      </w:r>
      <w:bookmarkStart w:id="417" w:name="_Hlk71399344"/>
      <w:ins w:id="418" w:author="kenken K" w:date="2021-05-08T20:46:00Z">
        <w:r w:rsidR="00D75992" w:rsidRPr="00D75992">
          <w:rPr>
            <w:rFonts w:ascii="仿宋" w:eastAsia="仿宋" w:hAnsi="仿宋" w:hint="eastAsia"/>
          </w:rPr>
          <w:t>海量社交媒体大数据的快速空间索引和处理系统</w:t>
        </w:r>
      </w:ins>
      <w:bookmarkEnd w:id="417"/>
      <w:del w:id="419" w:author="kenken K" w:date="2021-05-08T20:46:00Z">
        <w:r w:rsidR="001D6F2F" w:rsidDel="00D75992">
          <w:rPr>
            <w:rFonts w:ascii="仿宋" w:eastAsia="仿宋" w:hAnsi="仿宋" w:hint="eastAsia"/>
          </w:rPr>
          <w:delText>社交媒体签到数据管理</w:delText>
        </w:r>
        <w:r w:rsidR="00174293" w:rsidRPr="00324969" w:rsidDel="00D75992">
          <w:rPr>
            <w:rFonts w:ascii="仿宋" w:eastAsia="仿宋" w:hAnsi="仿宋" w:hint="eastAsia"/>
          </w:rPr>
          <w:delText>原型系统</w:delText>
        </w:r>
      </w:del>
      <w:r w:rsidRPr="00324969">
        <w:rPr>
          <w:rFonts w:ascii="仿宋" w:eastAsia="仿宋" w:hAnsi="仿宋" w:hint="eastAsia"/>
        </w:rPr>
        <w:t>的功能、性能、可靠性、安全性、可使用性、兼容性、安装和手册等方面进行全面的测试。</w:t>
      </w:r>
    </w:p>
    <w:p w14:paraId="7A6D84E1" w14:textId="32E0872E" w:rsidR="00D0637E" w:rsidRDefault="002479D8" w:rsidP="005439A2">
      <w:pPr>
        <w:pStyle w:val="2"/>
        <w:rPr>
          <w:rFonts w:ascii="仿宋" w:eastAsia="仿宋" w:hAnsi="仿宋"/>
          <w:szCs w:val="24"/>
        </w:rPr>
      </w:pPr>
      <w:bookmarkStart w:id="420" w:name="_Toc486845400"/>
      <w:bookmarkStart w:id="421" w:name="_Toc71399024"/>
      <w:r w:rsidRPr="00324969">
        <w:rPr>
          <w:rFonts w:ascii="仿宋" w:eastAsia="仿宋" w:hAnsi="仿宋" w:hint="eastAsia"/>
          <w:szCs w:val="24"/>
        </w:rPr>
        <w:t>测试</w:t>
      </w:r>
      <w:r w:rsidR="00FD1D97" w:rsidRPr="00324969">
        <w:rPr>
          <w:rFonts w:ascii="仿宋" w:eastAsia="仿宋" w:hAnsi="仿宋" w:hint="eastAsia"/>
          <w:szCs w:val="24"/>
        </w:rPr>
        <w:t>记录</w:t>
      </w:r>
      <w:bookmarkEnd w:id="420"/>
      <w:bookmarkEnd w:id="421"/>
    </w:p>
    <w:p w14:paraId="6AAEB05F" w14:textId="30B878AC" w:rsidR="00866AC0" w:rsidRPr="00866AC0" w:rsidRDefault="00D75992" w:rsidP="00866AC0">
      <w:pPr>
        <w:pStyle w:val="3"/>
        <w:numPr>
          <w:ilvl w:val="0"/>
          <w:numId w:val="9"/>
        </w:numPr>
        <w:ind w:left="0" w:firstLine="0"/>
        <w:rPr>
          <w:rFonts w:ascii="仿宋" w:eastAsia="仿宋" w:hAnsi="仿宋"/>
          <w:szCs w:val="24"/>
        </w:rPr>
      </w:pPr>
      <w:bookmarkStart w:id="422" w:name="_Toc71399025"/>
      <w:ins w:id="423" w:author="kenken K" w:date="2021-05-08T20:48:00Z">
        <w:r w:rsidRPr="00D75992">
          <w:rPr>
            <w:rFonts w:ascii="仿宋" w:eastAsia="仿宋" w:hAnsi="仿宋" w:hint="eastAsia"/>
          </w:rPr>
          <w:t>海量社交媒体大数据的快速空间索引和处理系统</w:t>
        </w:r>
      </w:ins>
      <w:del w:id="424" w:author="kenken K" w:date="2021-05-08T20:48:00Z">
        <w:r w:rsidR="00866AC0" w:rsidDel="00D75992">
          <w:rPr>
            <w:rFonts w:ascii="仿宋" w:eastAsia="仿宋" w:hAnsi="仿宋" w:hint="eastAsia"/>
          </w:rPr>
          <w:delText>社交媒体签到数据管理</w:delText>
        </w:r>
        <w:r w:rsidR="00866AC0" w:rsidRPr="00324969" w:rsidDel="00D75992">
          <w:rPr>
            <w:rFonts w:ascii="仿宋" w:eastAsia="仿宋" w:hAnsi="仿宋" w:hint="eastAsia"/>
          </w:rPr>
          <w:delText>系统</w:delText>
        </w:r>
      </w:del>
      <w:bookmarkEnd w:id="422"/>
    </w:p>
    <w:p w14:paraId="5F2EC09B" w14:textId="0197DD19" w:rsidR="003D5283" w:rsidRPr="00324969" w:rsidRDefault="005A37B4" w:rsidP="00324969">
      <w:pPr>
        <w:pStyle w:val="4"/>
        <w:numPr>
          <w:ilvl w:val="0"/>
          <w:numId w:val="10"/>
        </w:numPr>
        <w:spacing w:before="0" w:after="0" w:line="360" w:lineRule="auto"/>
        <w:ind w:left="0" w:firstLine="142"/>
        <w:rPr>
          <w:rFonts w:ascii="仿宋" w:eastAsia="仿宋" w:hAnsi="仿宋"/>
          <w:b w:val="0"/>
          <w:szCs w:val="24"/>
        </w:rPr>
      </w:pPr>
      <w:r w:rsidRPr="005A37B4">
        <w:rPr>
          <w:rFonts w:ascii="仿宋" w:eastAsia="仿宋" w:hAnsi="仿宋" w:hint="eastAsia"/>
          <w:b w:val="0"/>
          <w:szCs w:val="24"/>
        </w:rPr>
        <w:t>亿级社交媒体签到数据结构化存储与管理</w:t>
      </w:r>
    </w:p>
    <w:p w14:paraId="1F9FE742" w14:textId="77777777" w:rsidR="007D6748" w:rsidRPr="00324969" w:rsidRDefault="007D6748" w:rsidP="007D6748">
      <w:pPr>
        <w:pStyle w:val="a3"/>
        <w:ind w:firstLine="480"/>
        <w:jc w:val="center"/>
        <w:rPr>
          <w:rFonts w:ascii="仿宋" w:eastAsia="仿宋" w:hAnsi="仿宋"/>
          <w:sz w:val="24"/>
        </w:rPr>
      </w:pPr>
      <w:r w:rsidRPr="00324969">
        <w:rPr>
          <w:rFonts w:ascii="仿宋" w:eastAsia="仿宋" w:hAnsi="仿宋" w:hint="eastAsia"/>
          <w:sz w:val="24"/>
        </w:rPr>
        <w:t xml:space="preserve">表 </w:t>
      </w:r>
      <w:r w:rsidR="00B92DBC" w:rsidRPr="00324969">
        <w:rPr>
          <w:rFonts w:ascii="仿宋" w:eastAsia="仿宋" w:hAnsi="仿宋" w:hint="eastAsia"/>
          <w:sz w:val="24"/>
        </w:rPr>
        <w:t>6.2.</w:t>
      </w:r>
      <w:r w:rsidRPr="00324969">
        <w:rPr>
          <w:rFonts w:ascii="仿宋" w:eastAsia="仿宋" w:hAnsi="仿宋" w:hint="eastAsia"/>
          <w:sz w:val="24"/>
        </w:rPr>
        <w:t>1  系统测试用例</w:t>
      </w:r>
      <w:r w:rsidR="009E54AE" w:rsidRPr="00324969">
        <w:rPr>
          <w:rFonts w:ascii="仿宋" w:eastAsia="仿宋" w:hAnsi="仿宋" w:hint="eastAsia"/>
          <w:sz w:val="24"/>
        </w:rPr>
        <w:t>UC</w:t>
      </w:r>
      <w:r w:rsidR="009E54AE" w:rsidRPr="00324969">
        <w:rPr>
          <w:rFonts w:ascii="仿宋" w:eastAsia="仿宋" w:hAnsi="仿宋"/>
          <w:sz w:val="24"/>
        </w:rPr>
        <w:t>101</w:t>
      </w:r>
    </w:p>
    <w:tbl>
      <w:tblPr>
        <w:tblW w:w="8522"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403"/>
        <w:gridCol w:w="1788"/>
        <w:gridCol w:w="1472"/>
        <w:gridCol w:w="3859"/>
      </w:tblGrid>
      <w:tr w:rsidR="009E54AE" w:rsidRPr="00324969" w14:paraId="79CFE953" w14:textId="77777777" w:rsidTr="00324969">
        <w:trPr>
          <w:trHeight w:val="469"/>
          <w:jc w:val="center"/>
        </w:trPr>
        <w:tc>
          <w:tcPr>
            <w:tcW w:w="1403" w:type="dxa"/>
            <w:tcBorders>
              <w:top w:val="single" w:sz="12" w:space="0" w:color="auto"/>
              <w:left w:val="single" w:sz="12" w:space="0" w:color="auto"/>
              <w:bottom w:val="single" w:sz="12" w:space="0" w:color="auto"/>
              <w:right w:val="single" w:sz="4" w:space="0" w:color="auto"/>
            </w:tcBorders>
            <w:vAlign w:val="center"/>
          </w:tcPr>
          <w:p w14:paraId="5477867F"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用例名称</w:t>
            </w:r>
          </w:p>
        </w:tc>
        <w:tc>
          <w:tcPr>
            <w:tcW w:w="1788" w:type="dxa"/>
            <w:tcBorders>
              <w:top w:val="single" w:sz="12" w:space="0" w:color="auto"/>
              <w:left w:val="single" w:sz="4" w:space="0" w:color="auto"/>
              <w:bottom w:val="single" w:sz="12" w:space="0" w:color="auto"/>
              <w:right w:val="single" w:sz="4" w:space="0" w:color="auto"/>
            </w:tcBorders>
            <w:vAlign w:val="center"/>
          </w:tcPr>
          <w:p w14:paraId="086FA6D5" w14:textId="076F1469" w:rsidR="009E54AE" w:rsidRPr="00324969" w:rsidRDefault="00163080" w:rsidP="007540F9">
            <w:pPr>
              <w:pStyle w:val="1-"/>
              <w:rPr>
                <w:rFonts w:ascii="仿宋" w:eastAsia="仿宋" w:hAnsi="仿宋"/>
                <w:szCs w:val="24"/>
              </w:rPr>
            </w:pPr>
            <w:bookmarkStart w:id="425" w:name="_Hlk70685713"/>
            <w:r>
              <w:rPr>
                <w:rFonts w:ascii="仿宋" w:eastAsia="仿宋" w:hAnsi="仿宋" w:hint="eastAsia"/>
              </w:rPr>
              <w:t>亿级社交媒体签到数据结构化存储与管理</w:t>
            </w:r>
            <w:bookmarkEnd w:id="425"/>
          </w:p>
        </w:tc>
        <w:tc>
          <w:tcPr>
            <w:tcW w:w="1472" w:type="dxa"/>
            <w:tcBorders>
              <w:top w:val="single" w:sz="12" w:space="0" w:color="auto"/>
              <w:left w:val="single" w:sz="4" w:space="0" w:color="auto"/>
              <w:bottom w:val="single" w:sz="12" w:space="0" w:color="auto"/>
              <w:right w:val="single" w:sz="4" w:space="0" w:color="auto"/>
            </w:tcBorders>
            <w:vAlign w:val="center"/>
          </w:tcPr>
          <w:p w14:paraId="3E5FF40C"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用例编码</w:t>
            </w:r>
          </w:p>
        </w:tc>
        <w:tc>
          <w:tcPr>
            <w:tcW w:w="3859" w:type="dxa"/>
            <w:tcBorders>
              <w:top w:val="single" w:sz="12" w:space="0" w:color="auto"/>
              <w:left w:val="single" w:sz="4" w:space="0" w:color="auto"/>
              <w:bottom w:val="single" w:sz="12" w:space="0" w:color="auto"/>
              <w:right w:val="single" w:sz="12" w:space="0" w:color="auto"/>
            </w:tcBorders>
            <w:vAlign w:val="center"/>
          </w:tcPr>
          <w:p w14:paraId="022252D2" w14:textId="77777777" w:rsidR="009E54AE" w:rsidRPr="00324969" w:rsidRDefault="009E54AE" w:rsidP="007540F9">
            <w:pPr>
              <w:pStyle w:val="1-"/>
              <w:rPr>
                <w:rFonts w:ascii="仿宋" w:eastAsia="仿宋" w:hAnsi="仿宋"/>
                <w:szCs w:val="24"/>
              </w:rPr>
            </w:pPr>
            <w:r w:rsidRPr="00324969">
              <w:rPr>
                <w:rFonts w:ascii="仿宋" w:eastAsia="仿宋" w:hAnsi="仿宋"/>
                <w:szCs w:val="24"/>
              </w:rPr>
              <w:t>UC</w:t>
            </w:r>
            <w:r w:rsidRPr="00324969">
              <w:rPr>
                <w:rFonts w:ascii="仿宋" w:eastAsia="仿宋" w:hAnsi="仿宋" w:hint="eastAsia"/>
                <w:szCs w:val="24"/>
              </w:rPr>
              <w:t>0</w:t>
            </w:r>
            <w:r w:rsidRPr="00324969">
              <w:rPr>
                <w:rFonts w:ascii="仿宋" w:eastAsia="仿宋" w:hAnsi="仿宋"/>
                <w:szCs w:val="24"/>
              </w:rPr>
              <w:t>1</w:t>
            </w:r>
            <w:r w:rsidRPr="00324969">
              <w:rPr>
                <w:rFonts w:ascii="仿宋" w:eastAsia="仿宋" w:hAnsi="仿宋" w:hint="eastAsia"/>
                <w:szCs w:val="24"/>
              </w:rPr>
              <w:t>0</w:t>
            </w:r>
            <w:r w:rsidRPr="00324969">
              <w:rPr>
                <w:rFonts w:ascii="仿宋" w:eastAsia="仿宋" w:hAnsi="仿宋"/>
                <w:szCs w:val="24"/>
              </w:rPr>
              <w:t>1</w:t>
            </w:r>
          </w:p>
        </w:tc>
      </w:tr>
      <w:tr w:rsidR="009E54AE" w:rsidRPr="00324969" w14:paraId="30178771" w14:textId="77777777" w:rsidTr="00324969">
        <w:trPr>
          <w:trHeight w:val="543"/>
          <w:jc w:val="center"/>
        </w:trPr>
        <w:tc>
          <w:tcPr>
            <w:tcW w:w="1403" w:type="dxa"/>
            <w:tcBorders>
              <w:top w:val="single" w:sz="12" w:space="0" w:color="auto"/>
              <w:left w:val="single" w:sz="12" w:space="0" w:color="auto"/>
              <w:right w:val="single" w:sz="4" w:space="0" w:color="auto"/>
            </w:tcBorders>
            <w:vAlign w:val="center"/>
          </w:tcPr>
          <w:p w14:paraId="38370759"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优先级</w:t>
            </w:r>
          </w:p>
        </w:tc>
        <w:tc>
          <w:tcPr>
            <w:tcW w:w="1788" w:type="dxa"/>
            <w:tcBorders>
              <w:top w:val="single" w:sz="12" w:space="0" w:color="auto"/>
              <w:left w:val="single" w:sz="4" w:space="0" w:color="auto"/>
              <w:bottom w:val="single" w:sz="4" w:space="0" w:color="auto"/>
              <w:right w:val="single" w:sz="4" w:space="0" w:color="auto"/>
            </w:tcBorders>
            <w:vAlign w:val="center"/>
          </w:tcPr>
          <w:p w14:paraId="3221A4FE" w14:textId="77777777" w:rsidR="009E54AE" w:rsidRPr="00324969" w:rsidRDefault="009E54AE" w:rsidP="007540F9">
            <w:pPr>
              <w:pStyle w:val="1-"/>
              <w:rPr>
                <w:rFonts w:ascii="仿宋" w:eastAsia="仿宋" w:hAnsi="仿宋"/>
                <w:szCs w:val="24"/>
              </w:rPr>
            </w:pPr>
            <w:r w:rsidRPr="00324969">
              <w:rPr>
                <w:rFonts w:ascii="仿宋" w:eastAsia="仿宋" w:hAnsi="仿宋"/>
                <w:szCs w:val="24"/>
              </w:rPr>
              <w:t>高</w:t>
            </w:r>
          </w:p>
        </w:tc>
        <w:tc>
          <w:tcPr>
            <w:tcW w:w="1472" w:type="dxa"/>
            <w:tcBorders>
              <w:top w:val="single" w:sz="12" w:space="0" w:color="auto"/>
              <w:left w:val="single" w:sz="4" w:space="0" w:color="auto"/>
              <w:bottom w:val="single" w:sz="4" w:space="0" w:color="auto"/>
              <w:right w:val="single" w:sz="4" w:space="0" w:color="auto"/>
            </w:tcBorders>
            <w:vAlign w:val="center"/>
          </w:tcPr>
          <w:p w14:paraId="4FC37EF0"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用例角色</w:t>
            </w:r>
          </w:p>
        </w:tc>
        <w:tc>
          <w:tcPr>
            <w:tcW w:w="3859" w:type="dxa"/>
            <w:tcBorders>
              <w:top w:val="single" w:sz="12" w:space="0" w:color="auto"/>
              <w:left w:val="single" w:sz="4" w:space="0" w:color="auto"/>
              <w:bottom w:val="single" w:sz="4" w:space="0" w:color="auto"/>
              <w:right w:val="single" w:sz="12" w:space="0" w:color="auto"/>
            </w:tcBorders>
            <w:vAlign w:val="center"/>
          </w:tcPr>
          <w:p w14:paraId="19E98EC9" w14:textId="6DD9B67B" w:rsidR="009E54AE" w:rsidRPr="00324969" w:rsidRDefault="00163080" w:rsidP="007540F9">
            <w:pPr>
              <w:pStyle w:val="1-"/>
              <w:rPr>
                <w:rFonts w:ascii="仿宋" w:eastAsia="仿宋" w:hAnsi="仿宋"/>
                <w:szCs w:val="24"/>
              </w:rPr>
            </w:pPr>
            <w:r>
              <w:rPr>
                <w:rFonts w:ascii="仿宋" w:eastAsia="仿宋" w:hAnsi="仿宋" w:hint="eastAsia"/>
                <w:szCs w:val="24"/>
              </w:rPr>
              <w:t>后台数据管理</w:t>
            </w:r>
            <w:r w:rsidR="009E54AE" w:rsidRPr="00324969">
              <w:rPr>
                <w:rFonts w:ascii="仿宋" w:eastAsia="仿宋" w:hAnsi="仿宋" w:hint="eastAsia"/>
                <w:szCs w:val="24"/>
              </w:rPr>
              <w:t>人员</w:t>
            </w:r>
          </w:p>
        </w:tc>
      </w:tr>
      <w:tr w:rsidR="009E54AE" w:rsidRPr="00324969" w14:paraId="770FE1D2" w14:textId="77777777" w:rsidTr="00324969">
        <w:trPr>
          <w:trHeight w:val="557"/>
          <w:jc w:val="center"/>
        </w:trPr>
        <w:tc>
          <w:tcPr>
            <w:tcW w:w="1403" w:type="dxa"/>
            <w:tcBorders>
              <w:left w:val="single" w:sz="12" w:space="0" w:color="auto"/>
            </w:tcBorders>
            <w:vAlign w:val="center"/>
          </w:tcPr>
          <w:p w14:paraId="11B3CC66"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功能描述</w:t>
            </w:r>
          </w:p>
        </w:tc>
        <w:tc>
          <w:tcPr>
            <w:tcW w:w="7119" w:type="dxa"/>
            <w:gridSpan w:val="3"/>
            <w:tcBorders>
              <w:top w:val="single" w:sz="4" w:space="0" w:color="auto"/>
              <w:right w:val="single" w:sz="12" w:space="0" w:color="auto"/>
            </w:tcBorders>
            <w:vAlign w:val="center"/>
          </w:tcPr>
          <w:p w14:paraId="39B5306F" w14:textId="3DE3FEA5" w:rsidR="009E54AE" w:rsidRPr="00324969" w:rsidRDefault="00163080" w:rsidP="007540F9">
            <w:pPr>
              <w:pStyle w:val="1-"/>
              <w:jc w:val="left"/>
              <w:rPr>
                <w:rFonts w:ascii="仿宋" w:eastAsia="仿宋" w:hAnsi="仿宋"/>
                <w:szCs w:val="24"/>
              </w:rPr>
            </w:pPr>
            <w:r>
              <w:rPr>
                <w:rFonts w:ascii="仿宋" w:eastAsia="仿宋" w:hAnsi="仿宋" w:hint="eastAsia"/>
                <w:szCs w:val="24"/>
              </w:rPr>
              <w:t>数亿条微博签到数据的结构化存储和管理</w:t>
            </w:r>
          </w:p>
        </w:tc>
      </w:tr>
      <w:tr w:rsidR="009E54AE" w:rsidRPr="00324969" w14:paraId="4EF2B55A" w14:textId="77777777" w:rsidTr="00324969">
        <w:trPr>
          <w:trHeight w:val="1223"/>
          <w:jc w:val="center"/>
        </w:trPr>
        <w:tc>
          <w:tcPr>
            <w:tcW w:w="1403" w:type="dxa"/>
            <w:tcBorders>
              <w:left w:val="single" w:sz="12" w:space="0" w:color="auto"/>
            </w:tcBorders>
            <w:vAlign w:val="center"/>
          </w:tcPr>
          <w:p w14:paraId="33E4EA11"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功能需求</w:t>
            </w:r>
          </w:p>
        </w:tc>
        <w:tc>
          <w:tcPr>
            <w:tcW w:w="7119" w:type="dxa"/>
            <w:gridSpan w:val="3"/>
            <w:tcBorders>
              <w:right w:val="single" w:sz="12" w:space="0" w:color="auto"/>
            </w:tcBorders>
            <w:vAlign w:val="center"/>
          </w:tcPr>
          <w:p w14:paraId="6FF45EDF" w14:textId="3CBB745C" w:rsidR="009E54AE" w:rsidRPr="00324969" w:rsidRDefault="009E54AE" w:rsidP="007540F9">
            <w:pPr>
              <w:pStyle w:val="1-"/>
              <w:jc w:val="left"/>
              <w:rPr>
                <w:rFonts w:ascii="仿宋" w:eastAsia="仿宋" w:hAnsi="仿宋"/>
                <w:szCs w:val="24"/>
              </w:rPr>
            </w:pPr>
            <w:r w:rsidRPr="00324969">
              <w:rPr>
                <w:rFonts w:ascii="仿宋" w:eastAsia="仿宋" w:hAnsi="仿宋" w:hint="eastAsia"/>
                <w:szCs w:val="24"/>
              </w:rPr>
              <w:t>1）</w:t>
            </w:r>
            <w:r w:rsidR="00163080">
              <w:rPr>
                <w:rFonts w:ascii="仿宋" w:eastAsia="仿宋" w:hAnsi="仿宋" w:hint="eastAsia"/>
                <w:szCs w:val="24"/>
              </w:rPr>
              <w:t>将所有数据存储在M</w:t>
            </w:r>
            <w:r w:rsidR="00163080">
              <w:rPr>
                <w:rFonts w:ascii="仿宋" w:eastAsia="仿宋" w:hAnsi="仿宋"/>
                <w:szCs w:val="24"/>
              </w:rPr>
              <w:t>ySql</w:t>
            </w:r>
            <w:r w:rsidR="00163080">
              <w:rPr>
                <w:rFonts w:ascii="仿宋" w:eastAsia="仿宋" w:hAnsi="仿宋" w:hint="eastAsia"/>
                <w:szCs w:val="24"/>
              </w:rPr>
              <w:t>数据库中</w:t>
            </w:r>
            <w:r w:rsidRPr="00324969">
              <w:rPr>
                <w:rFonts w:ascii="仿宋" w:eastAsia="仿宋" w:hAnsi="仿宋" w:hint="eastAsia"/>
                <w:szCs w:val="24"/>
              </w:rPr>
              <w:t>；</w:t>
            </w:r>
          </w:p>
          <w:p w14:paraId="0CE882E8" w14:textId="7B286E03" w:rsidR="009E54AE" w:rsidRPr="00324969" w:rsidRDefault="009E54AE" w:rsidP="007540F9">
            <w:pPr>
              <w:pStyle w:val="1-"/>
              <w:jc w:val="left"/>
              <w:rPr>
                <w:rFonts w:ascii="仿宋" w:eastAsia="仿宋" w:hAnsi="仿宋"/>
                <w:szCs w:val="24"/>
              </w:rPr>
            </w:pPr>
            <w:r w:rsidRPr="00324969">
              <w:rPr>
                <w:rFonts w:ascii="仿宋" w:eastAsia="仿宋" w:hAnsi="仿宋" w:hint="eastAsia"/>
                <w:szCs w:val="24"/>
              </w:rPr>
              <w:t>2）</w:t>
            </w:r>
            <w:r w:rsidR="00163080">
              <w:rPr>
                <w:rFonts w:ascii="仿宋" w:eastAsia="仿宋" w:hAnsi="仿宋" w:hint="eastAsia"/>
                <w:szCs w:val="24"/>
              </w:rPr>
              <w:t>对数据库中的数据可以进行增删改查</w:t>
            </w:r>
          </w:p>
        </w:tc>
      </w:tr>
      <w:tr w:rsidR="009E54AE" w:rsidRPr="00324969" w14:paraId="17A20B9C" w14:textId="77777777" w:rsidTr="00324969">
        <w:trPr>
          <w:trHeight w:val="660"/>
          <w:jc w:val="center"/>
        </w:trPr>
        <w:tc>
          <w:tcPr>
            <w:tcW w:w="1403" w:type="dxa"/>
            <w:tcBorders>
              <w:left w:val="single" w:sz="12" w:space="0" w:color="auto"/>
              <w:bottom w:val="single" w:sz="12" w:space="0" w:color="auto"/>
            </w:tcBorders>
            <w:vAlign w:val="center"/>
          </w:tcPr>
          <w:p w14:paraId="4164DDCB"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业务说明</w:t>
            </w:r>
          </w:p>
        </w:tc>
        <w:tc>
          <w:tcPr>
            <w:tcW w:w="7119" w:type="dxa"/>
            <w:gridSpan w:val="3"/>
            <w:tcBorders>
              <w:bottom w:val="single" w:sz="12" w:space="0" w:color="auto"/>
              <w:right w:val="single" w:sz="12" w:space="0" w:color="auto"/>
            </w:tcBorders>
            <w:vAlign w:val="center"/>
          </w:tcPr>
          <w:p w14:paraId="559D891D" w14:textId="77777777" w:rsidR="009E54AE" w:rsidRPr="00324969" w:rsidRDefault="009E54AE" w:rsidP="007540F9">
            <w:pPr>
              <w:pStyle w:val="1-"/>
              <w:jc w:val="left"/>
              <w:rPr>
                <w:rFonts w:ascii="仿宋" w:eastAsia="仿宋" w:hAnsi="仿宋"/>
                <w:szCs w:val="24"/>
              </w:rPr>
            </w:pPr>
          </w:p>
        </w:tc>
      </w:tr>
    </w:tbl>
    <w:p w14:paraId="3EA40CA1" w14:textId="62C2D254" w:rsidR="007D6748" w:rsidRPr="00324969" w:rsidRDefault="005A37B4" w:rsidP="00324969">
      <w:pPr>
        <w:pStyle w:val="4"/>
        <w:numPr>
          <w:ilvl w:val="0"/>
          <w:numId w:val="10"/>
        </w:numPr>
        <w:spacing w:before="0" w:after="0" w:line="360" w:lineRule="auto"/>
        <w:ind w:left="0" w:firstLine="142"/>
        <w:rPr>
          <w:rFonts w:ascii="仿宋" w:eastAsia="仿宋" w:hAnsi="仿宋"/>
          <w:b w:val="0"/>
          <w:szCs w:val="24"/>
        </w:rPr>
      </w:pPr>
      <w:r w:rsidRPr="005A37B4">
        <w:rPr>
          <w:rFonts w:ascii="仿宋" w:eastAsia="仿宋" w:hAnsi="仿宋" w:hint="eastAsia"/>
          <w:b w:val="0"/>
          <w:szCs w:val="24"/>
        </w:rPr>
        <w:t>T</w:t>
      </w:r>
      <w:r w:rsidRPr="005A37B4">
        <w:rPr>
          <w:rFonts w:ascii="仿宋" w:eastAsia="仿宋" w:hAnsi="仿宋"/>
          <w:b w:val="0"/>
          <w:szCs w:val="24"/>
        </w:rPr>
        <w:t>B</w:t>
      </w:r>
      <w:r w:rsidRPr="005A37B4">
        <w:rPr>
          <w:rFonts w:ascii="仿宋" w:eastAsia="仿宋" w:hAnsi="仿宋" w:hint="eastAsia"/>
          <w:b w:val="0"/>
          <w:szCs w:val="24"/>
        </w:rPr>
        <w:t>级社交媒体数据非结构化存储与管理</w:t>
      </w:r>
    </w:p>
    <w:p w14:paraId="368555BB" w14:textId="77777777" w:rsidR="007D6748" w:rsidRPr="00324969" w:rsidRDefault="007D6748" w:rsidP="007D6748">
      <w:pPr>
        <w:pStyle w:val="a3"/>
        <w:ind w:firstLine="480"/>
        <w:jc w:val="center"/>
        <w:rPr>
          <w:rFonts w:ascii="仿宋" w:eastAsia="仿宋" w:hAnsi="仿宋"/>
          <w:sz w:val="24"/>
        </w:rPr>
      </w:pPr>
      <w:r w:rsidRPr="00324969">
        <w:rPr>
          <w:rFonts w:ascii="仿宋" w:eastAsia="仿宋" w:hAnsi="仿宋" w:hint="eastAsia"/>
          <w:sz w:val="24"/>
        </w:rPr>
        <w:t xml:space="preserve">表 </w:t>
      </w:r>
      <w:r w:rsidR="00B92DBC" w:rsidRPr="00324969">
        <w:rPr>
          <w:rFonts w:ascii="仿宋" w:eastAsia="仿宋" w:hAnsi="仿宋" w:hint="eastAsia"/>
          <w:sz w:val="24"/>
        </w:rPr>
        <w:t>6.2.</w:t>
      </w:r>
      <w:r w:rsidRPr="00324969">
        <w:rPr>
          <w:rFonts w:ascii="仿宋" w:eastAsia="仿宋" w:hAnsi="仿宋" w:hint="eastAsia"/>
          <w:sz w:val="24"/>
        </w:rPr>
        <w:t>2  系统测试用例</w:t>
      </w:r>
      <w:r w:rsidR="009E54AE" w:rsidRPr="00324969">
        <w:rPr>
          <w:rFonts w:ascii="仿宋" w:eastAsia="仿宋" w:hAnsi="仿宋" w:hint="eastAsia"/>
          <w:sz w:val="24"/>
        </w:rPr>
        <w:t>UC</w:t>
      </w:r>
      <w:r w:rsidR="009E54AE" w:rsidRPr="00324969">
        <w:rPr>
          <w:rFonts w:ascii="仿宋" w:eastAsia="仿宋" w:hAnsi="仿宋"/>
          <w:sz w:val="24"/>
        </w:rPr>
        <w:t>0102</w:t>
      </w:r>
    </w:p>
    <w:tbl>
      <w:tblPr>
        <w:tblW w:w="8522"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403"/>
        <w:gridCol w:w="1788"/>
        <w:gridCol w:w="1472"/>
        <w:gridCol w:w="3859"/>
      </w:tblGrid>
      <w:tr w:rsidR="009E54AE" w:rsidRPr="00324969" w14:paraId="00187986" w14:textId="77777777" w:rsidTr="00324969">
        <w:trPr>
          <w:trHeight w:val="469"/>
          <w:jc w:val="center"/>
        </w:trPr>
        <w:tc>
          <w:tcPr>
            <w:tcW w:w="1403" w:type="dxa"/>
            <w:tcBorders>
              <w:top w:val="single" w:sz="12" w:space="0" w:color="auto"/>
              <w:left w:val="single" w:sz="12" w:space="0" w:color="auto"/>
              <w:bottom w:val="single" w:sz="12" w:space="0" w:color="auto"/>
              <w:right w:val="single" w:sz="4" w:space="0" w:color="auto"/>
            </w:tcBorders>
            <w:vAlign w:val="center"/>
          </w:tcPr>
          <w:p w14:paraId="3436A739"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用例名称</w:t>
            </w:r>
          </w:p>
        </w:tc>
        <w:tc>
          <w:tcPr>
            <w:tcW w:w="1788" w:type="dxa"/>
            <w:tcBorders>
              <w:top w:val="single" w:sz="12" w:space="0" w:color="auto"/>
              <w:left w:val="single" w:sz="4" w:space="0" w:color="auto"/>
              <w:bottom w:val="single" w:sz="12" w:space="0" w:color="auto"/>
              <w:right w:val="single" w:sz="4" w:space="0" w:color="auto"/>
            </w:tcBorders>
            <w:vAlign w:val="center"/>
          </w:tcPr>
          <w:p w14:paraId="2FBA09B4" w14:textId="4F2B4C01" w:rsidR="009E54AE" w:rsidRPr="00324969" w:rsidRDefault="00163080" w:rsidP="007540F9">
            <w:pPr>
              <w:pStyle w:val="1-"/>
              <w:rPr>
                <w:rFonts w:ascii="仿宋" w:eastAsia="仿宋" w:hAnsi="仿宋"/>
                <w:szCs w:val="24"/>
              </w:rPr>
            </w:pPr>
            <w:r>
              <w:rPr>
                <w:rFonts w:ascii="仿宋" w:eastAsia="仿宋" w:hAnsi="仿宋" w:hint="eastAsia"/>
              </w:rPr>
              <w:t>T</w:t>
            </w:r>
            <w:r>
              <w:rPr>
                <w:rFonts w:ascii="仿宋" w:eastAsia="仿宋" w:hAnsi="仿宋"/>
              </w:rPr>
              <w:t>B</w:t>
            </w:r>
            <w:r>
              <w:rPr>
                <w:rFonts w:ascii="仿宋" w:eastAsia="仿宋" w:hAnsi="仿宋" w:hint="eastAsia"/>
              </w:rPr>
              <w:t>级社交媒体数据非结构</w:t>
            </w:r>
            <w:r w:rsidR="005A37B4">
              <w:rPr>
                <w:rFonts w:ascii="仿宋" w:eastAsia="仿宋" w:hAnsi="仿宋" w:hint="eastAsia"/>
              </w:rPr>
              <w:t>化</w:t>
            </w:r>
            <w:r>
              <w:rPr>
                <w:rFonts w:ascii="仿宋" w:eastAsia="仿宋" w:hAnsi="仿宋" w:hint="eastAsia"/>
              </w:rPr>
              <w:t>存储与管理</w:t>
            </w:r>
          </w:p>
        </w:tc>
        <w:tc>
          <w:tcPr>
            <w:tcW w:w="1472" w:type="dxa"/>
            <w:tcBorders>
              <w:top w:val="single" w:sz="12" w:space="0" w:color="auto"/>
              <w:left w:val="single" w:sz="4" w:space="0" w:color="auto"/>
              <w:bottom w:val="single" w:sz="12" w:space="0" w:color="auto"/>
              <w:right w:val="single" w:sz="4" w:space="0" w:color="auto"/>
            </w:tcBorders>
            <w:vAlign w:val="center"/>
          </w:tcPr>
          <w:p w14:paraId="0F13099F"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用例编码</w:t>
            </w:r>
          </w:p>
        </w:tc>
        <w:tc>
          <w:tcPr>
            <w:tcW w:w="3859" w:type="dxa"/>
            <w:tcBorders>
              <w:top w:val="single" w:sz="12" w:space="0" w:color="auto"/>
              <w:left w:val="single" w:sz="4" w:space="0" w:color="auto"/>
              <w:bottom w:val="single" w:sz="12" w:space="0" w:color="auto"/>
              <w:right w:val="single" w:sz="12" w:space="0" w:color="auto"/>
            </w:tcBorders>
            <w:vAlign w:val="center"/>
          </w:tcPr>
          <w:p w14:paraId="6864DA52" w14:textId="77777777" w:rsidR="009E54AE" w:rsidRPr="00324969" w:rsidRDefault="009E54AE" w:rsidP="007540F9">
            <w:pPr>
              <w:pStyle w:val="1-"/>
              <w:rPr>
                <w:rFonts w:ascii="仿宋" w:eastAsia="仿宋" w:hAnsi="仿宋"/>
                <w:szCs w:val="24"/>
              </w:rPr>
            </w:pPr>
            <w:r w:rsidRPr="00324969">
              <w:rPr>
                <w:rFonts w:ascii="仿宋" w:eastAsia="仿宋" w:hAnsi="仿宋"/>
                <w:szCs w:val="24"/>
              </w:rPr>
              <w:t>UC</w:t>
            </w:r>
            <w:r w:rsidRPr="00324969">
              <w:rPr>
                <w:rFonts w:ascii="仿宋" w:eastAsia="仿宋" w:hAnsi="仿宋" w:hint="eastAsia"/>
                <w:szCs w:val="24"/>
              </w:rPr>
              <w:t>0</w:t>
            </w:r>
            <w:r w:rsidRPr="00324969">
              <w:rPr>
                <w:rFonts w:ascii="仿宋" w:eastAsia="仿宋" w:hAnsi="仿宋"/>
                <w:szCs w:val="24"/>
              </w:rPr>
              <w:t>1</w:t>
            </w:r>
            <w:r w:rsidRPr="00324969">
              <w:rPr>
                <w:rFonts w:ascii="仿宋" w:eastAsia="仿宋" w:hAnsi="仿宋" w:hint="eastAsia"/>
                <w:szCs w:val="24"/>
              </w:rPr>
              <w:t>02</w:t>
            </w:r>
          </w:p>
        </w:tc>
      </w:tr>
      <w:tr w:rsidR="009E54AE" w:rsidRPr="00324969" w14:paraId="4499EF57" w14:textId="77777777" w:rsidTr="00324969">
        <w:trPr>
          <w:trHeight w:val="543"/>
          <w:jc w:val="center"/>
        </w:trPr>
        <w:tc>
          <w:tcPr>
            <w:tcW w:w="1403" w:type="dxa"/>
            <w:tcBorders>
              <w:top w:val="single" w:sz="12" w:space="0" w:color="auto"/>
              <w:left w:val="single" w:sz="12" w:space="0" w:color="auto"/>
              <w:right w:val="single" w:sz="4" w:space="0" w:color="auto"/>
            </w:tcBorders>
            <w:vAlign w:val="center"/>
          </w:tcPr>
          <w:p w14:paraId="45FAB537"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lastRenderedPageBreak/>
              <w:t>优先级</w:t>
            </w:r>
          </w:p>
        </w:tc>
        <w:tc>
          <w:tcPr>
            <w:tcW w:w="1788" w:type="dxa"/>
            <w:tcBorders>
              <w:top w:val="single" w:sz="12" w:space="0" w:color="auto"/>
              <w:left w:val="single" w:sz="4" w:space="0" w:color="auto"/>
              <w:bottom w:val="single" w:sz="4" w:space="0" w:color="auto"/>
              <w:right w:val="single" w:sz="4" w:space="0" w:color="auto"/>
            </w:tcBorders>
            <w:vAlign w:val="center"/>
          </w:tcPr>
          <w:p w14:paraId="3E06C6EA" w14:textId="77777777" w:rsidR="009E54AE" w:rsidRPr="00324969" w:rsidRDefault="009E54AE" w:rsidP="007540F9">
            <w:pPr>
              <w:pStyle w:val="1-"/>
              <w:rPr>
                <w:rFonts w:ascii="仿宋" w:eastAsia="仿宋" w:hAnsi="仿宋"/>
                <w:szCs w:val="24"/>
              </w:rPr>
            </w:pPr>
            <w:r w:rsidRPr="00324969">
              <w:rPr>
                <w:rFonts w:ascii="仿宋" w:eastAsia="仿宋" w:hAnsi="仿宋"/>
                <w:szCs w:val="24"/>
              </w:rPr>
              <w:t>高</w:t>
            </w:r>
          </w:p>
        </w:tc>
        <w:tc>
          <w:tcPr>
            <w:tcW w:w="1472" w:type="dxa"/>
            <w:tcBorders>
              <w:top w:val="single" w:sz="12" w:space="0" w:color="auto"/>
              <w:left w:val="single" w:sz="4" w:space="0" w:color="auto"/>
              <w:bottom w:val="single" w:sz="4" w:space="0" w:color="auto"/>
              <w:right w:val="single" w:sz="4" w:space="0" w:color="auto"/>
            </w:tcBorders>
            <w:vAlign w:val="center"/>
          </w:tcPr>
          <w:p w14:paraId="2509CE82"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用例角色</w:t>
            </w:r>
          </w:p>
        </w:tc>
        <w:tc>
          <w:tcPr>
            <w:tcW w:w="3859" w:type="dxa"/>
            <w:tcBorders>
              <w:top w:val="single" w:sz="12" w:space="0" w:color="auto"/>
              <w:left w:val="single" w:sz="4" w:space="0" w:color="auto"/>
              <w:bottom w:val="single" w:sz="4" w:space="0" w:color="auto"/>
              <w:right w:val="single" w:sz="12" w:space="0" w:color="auto"/>
            </w:tcBorders>
            <w:vAlign w:val="center"/>
          </w:tcPr>
          <w:p w14:paraId="0444205B" w14:textId="69D33F17" w:rsidR="009E54AE" w:rsidRPr="00324969" w:rsidRDefault="00163080" w:rsidP="007540F9">
            <w:pPr>
              <w:pStyle w:val="1-"/>
              <w:rPr>
                <w:rFonts w:ascii="仿宋" w:eastAsia="仿宋" w:hAnsi="仿宋"/>
                <w:szCs w:val="24"/>
              </w:rPr>
            </w:pPr>
            <w:r>
              <w:rPr>
                <w:rFonts w:ascii="仿宋" w:eastAsia="仿宋" w:hAnsi="仿宋" w:hint="eastAsia"/>
                <w:szCs w:val="24"/>
              </w:rPr>
              <w:t>后台数据管理</w:t>
            </w:r>
            <w:r w:rsidRPr="00324969">
              <w:rPr>
                <w:rFonts w:ascii="仿宋" w:eastAsia="仿宋" w:hAnsi="仿宋" w:hint="eastAsia"/>
                <w:szCs w:val="24"/>
              </w:rPr>
              <w:t>人员</w:t>
            </w:r>
          </w:p>
        </w:tc>
      </w:tr>
      <w:tr w:rsidR="00163080" w:rsidRPr="00324969" w14:paraId="581700CF" w14:textId="77777777" w:rsidTr="00324969">
        <w:trPr>
          <w:trHeight w:val="557"/>
          <w:jc w:val="center"/>
        </w:trPr>
        <w:tc>
          <w:tcPr>
            <w:tcW w:w="1403" w:type="dxa"/>
            <w:tcBorders>
              <w:left w:val="single" w:sz="12" w:space="0" w:color="auto"/>
            </w:tcBorders>
            <w:vAlign w:val="center"/>
          </w:tcPr>
          <w:p w14:paraId="607FC3DB" w14:textId="77777777" w:rsidR="00163080" w:rsidRPr="00324969" w:rsidRDefault="00163080" w:rsidP="00163080">
            <w:pPr>
              <w:pStyle w:val="1-"/>
              <w:rPr>
                <w:rFonts w:ascii="仿宋" w:eastAsia="仿宋" w:hAnsi="仿宋"/>
                <w:b/>
                <w:szCs w:val="24"/>
              </w:rPr>
            </w:pPr>
            <w:r w:rsidRPr="00324969">
              <w:rPr>
                <w:rFonts w:ascii="仿宋" w:eastAsia="仿宋" w:hAnsi="仿宋"/>
                <w:b/>
                <w:szCs w:val="24"/>
              </w:rPr>
              <w:t>功能描述</w:t>
            </w:r>
          </w:p>
        </w:tc>
        <w:tc>
          <w:tcPr>
            <w:tcW w:w="7119" w:type="dxa"/>
            <w:gridSpan w:val="3"/>
            <w:tcBorders>
              <w:top w:val="single" w:sz="4" w:space="0" w:color="auto"/>
              <w:right w:val="single" w:sz="12" w:space="0" w:color="auto"/>
            </w:tcBorders>
            <w:vAlign w:val="center"/>
          </w:tcPr>
          <w:p w14:paraId="20898DF0" w14:textId="169A8F02" w:rsidR="00163080" w:rsidRPr="00324969" w:rsidRDefault="00163080" w:rsidP="00163080">
            <w:pPr>
              <w:pStyle w:val="1-"/>
              <w:jc w:val="left"/>
              <w:rPr>
                <w:rFonts w:ascii="仿宋" w:eastAsia="仿宋" w:hAnsi="仿宋"/>
                <w:szCs w:val="24"/>
              </w:rPr>
            </w:pPr>
            <w:r>
              <w:rPr>
                <w:rFonts w:ascii="仿宋" w:eastAsia="仿宋" w:hAnsi="仿宋" w:hint="eastAsia"/>
                <w:szCs w:val="24"/>
              </w:rPr>
              <w:t>数亿条微博签到图片数据的非结构化存储和管理</w:t>
            </w:r>
          </w:p>
        </w:tc>
      </w:tr>
      <w:tr w:rsidR="00163080" w:rsidRPr="00324969" w14:paraId="2744239F" w14:textId="77777777" w:rsidTr="00324969">
        <w:trPr>
          <w:trHeight w:val="1223"/>
          <w:jc w:val="center"/>
        </w:trPr>
        <w:tc>
          <w:tcPr>
            <w:tcW w:w="1403" w:type="dxa"/>
            <w:tcBorders>
              <w:left w:val="single" w:sz="12" w:space="0" w:color="auto"/>
            </w:tcBorders>
            <w:vAlign w:val="center"/>
          </w:tcPr>
          <w:p w14:paraId="0D44D508" w14:textId="77777777" w:rsidR="00163080" w:rsidRPr="00324969" w:rsidRDefault="00163080" w:rsidP="00163080">
            <w:pPr>
              <w:pStyle w:val="1-"/>
              <w:rPr>
                <w:rFonts w:ascii="仿宋" w:eastAsia="仿宋" w:hAnsi="仿宋"/>
                <w:b/>
                <w:szCs w:val="24"/>
              </w:rPr>
            </w:pPr>
            <w:r w:rsidRPr="00324969">
              <w:rPr>
                <w:rFonts w:ascii="仿宋" w:eastAsia="仿宋" w:hAnsi="仿宋"/>
                <w:b/>
                <w:szCs w:val="24"/>
              </w:rPr>
              <w:t>功能需求</w:t>
            </w:r>
          </w:p>
        </w:tc>
        <w:tc>
          <w:tcPr>
            <w:tcW w:w="7119" w:type="dxa"/>
            <w:gridSpan w:val="3"/>
            <w:tcBorders>
              <w:right w:val="single" w:sz="12" w:space="0" w:color="auto"/>
            </w:tcBorders>
            <w:vAlign w:val="center"/>
          </w:tcPr>
          <w:p w14:paraId="4B20F41D" w14:textId="26493295" w:rsidR="00163080" w:rsidRPr="00324969" w:rsidRDefault="00163080" w:rsidP="00163080">
            <w:pPr>
              <w:pStyle w:val="1-"/>
              <w:jc w:val="left"/>
              <w:rPr>
                <w:rFonts w:ascii="仿宋" w:eastAsia="仿宋" w:hAnsi="仿宋"/>
                <w:szCs w:val="24"/>
              </w:rPr>
            </w:pPr>
            <w:r w:rsidRPr="00324969">
              <w:rPr>
                <w:rFonts w:ascii="仿宋" w:eastAsia="仿宋" w:hAnsi="仿宋" w:hint="eastAsia"/>
                <w:szCs w:val="24"/>
              </w:rPr>
              <w:t>1）</w:t>
            </w:r>
            <w:r>
              <w:rPr>
                <w:rFonts w:ascii="仿宋" w:eastAsia="仿宋" w:hAnsi="仿宋" w:hint="eastAsia"/>
                <w:szCs w:val="24"/>
              </w:rPr>
              <w:t>将所有数据存储在H</w:t>
            </w:r>
            <w:r>
              <w:rPr>
                <w:rFonts w:ascii="仿宋" w:eastAsia="仿宋" w:hAnsi="仿宋"/>
                <w:szCs w:val="24"/>
              </w:rPr>
              <w:t>base</w:t>
            </w:r>
            <w:r>
              <w:rPr>
                <w:rFonts w:ascii="仿宋" w:eastAsia="仿宋" w:hAnsi="仿宋" w:hint="eastAsia"/>
                <w:szCs w:val="24"/>
              </w:rPr>
              <w:t>数据库中</w:t>
            </w:r>
            <w:r w:rsidRPr="00324969">
              <w:rPr>
                <w:rFonts w:ascii="仿宋" w:eastAsia="仿宋" w:hAnsi="仿宋" w:hint="eastAsia"/>
                <w:szCs w:val="24"/>
              </w:rPr>
              <w:t>；</w:t>
            </w:r>
          </w:p>
          <w:p w14:paraId="65CA91B1" w14:textId="4F8EF9A5" w:rsidR="00163080" w:rsidRPr="00324969" w:rsidRDefault="00DD3FA1" w:rsidP="00DD3FA1">
            <w:pPr>
              <w:pStyle w:val="1-"/>
              <w:ind w:left="43" w:firstLineChars="0" w:firstLine="0"/>
              <w:jc w:val="left"/>
              <w:rPr>
                <w:rFonts w:ascii="仿宋" w:eastAsia="仿宋" w:hAnsi="仿宋"/>
                <w:szCs w:val="24"/>
              </w:rPr>
            </w:pPr>
            <w:r w:rsidRPr="00324969">
              <w:rPr>
                <w:rFonts w:ascii="仿宋" w:eastAsia="仿宋" w:hAnsi="仿宋" w:hint="eastAsia"/>
                <w:szCs w:val="24"/>
              </w:rPr>
              <w:t>2）</w:t>
            </w:r>
            <w:r w:rsidR="00163080">
              <w:rPr>
                <w:rFonts w:ascii="仿宋" w:eastAsia="仿宋" w:hAnsi="仿宋" w:hint="eastAsia"/>
                <w:szCs w:val="24"/>
              </w:rPr>
              <w:t>对数据库中的数据可以进行增删改查</w:t>
            </w:r>
          </w:p>
        </w:tc>
      </w:tr>
      <w:tr w:rsidR="00163080" w:rsidRPr="00324969" w14:paraId="35A6CE3C" w14:textId="77777777" w:rsidTr="00324969">
        <w:trPr>
          <w:trHeight w:val="660"/>
          <w:jc w:val="center"/>
        </w:trPr>
        <w:tc>
          <w:tcPr>
            <w:tcW w:w="1403" w:type="dxa"/>
            <w:tcBorders>
              <w:left w:val="single" w:sz="12" w:space="0" w:color="auto"/>
              <w:bottom w:val="single" w:sz="12" w:space="0" w:color="auto"/>
            </w:tcBorders>
            <w:vAlign w:val="center"/>
          </w:tcPr>
          <w:p w14:paraId="6595B987" w14:textId="77777777" w:rsidR="00163080" w:rsidRPr="00324969" w:rsidRDefault="00163080" w:rsidP="00163080">
            <w:pPr>
              <w:pStyle w:val="1-"/>
              <w:rPr>
                <w:rFonts w:ascii="仿宋" w:eastAsia="仿宋" w:hAnsi="仿宋"/>
                <w:b/>
                <w:szCs w:val="24"/>
              </w:rPr>
            </w:pPr>
            <w:r w:rsidRPr="00324969">
              <w:rPr>
                <w:rFonts w:ascii="仿宋" w:eastAsia="仿宋" w:hAnsi="仿宋"/>
                <w:b/>
                <w:szCs w:val="24"/>
              </w:rPr>
              <w:t>业务说明</w:t>
            </w:r>
          </w:p>
        </w:tc>
        <w:tc>
          <w:tcPr>
            <w:tcW w:w="7119" w:type="dxa"/>
            <w:gridSpan w:val="3"/>
            <w:tcBorders>
              <w:bottom w:val="single" w:sz="12" w:space="0" w:color="auto"/>
              <w:right w:val="single" w:sz="12" w:space="0" w:color="auto"/>
            </w:tcBorders>
            <w:vAlign w:val="center"/>
          </w:tcPr>
          <w:p w14:paraId="3BFB6036" w14:textId="77777777" w:rsidR="00163080" w:rsidRPr="00324969" w:rsidRDefault="00163080" w:rsidP="00163080">
            <w:pPr>
              <w:pStyle w:val="1-"/>
              <w:jc w:val="left"/>
              <w:rPr>
                <w:rFonts w:ascii="仿宋" w:eastAsia="仿宋" w:hAnsi="仿宋"/>
                <w:szCs w:val="24"/>
              </w:rPr>
            </w:pPr>
          </w:p>
        </w:tc>
      </w:tr>
    </w:tbl>
    <w:p w14:paraId="5B42ACBC" w14:textId="19CE8209" w:rsidR="007D6748" w:rsidRPr="00324969" w:rsidRDefault="005A37B4" w:rsidP="00324969">
      <w:pPr>
        <w:pStyle w:val="4"/>
        <w:numPr>
          <w:ilvl w:val="0"/>
          <w:numId w:val="10"/>
        </w:numPr>
        <w:spacing w:before="0" w:after="0" w:line="360" w:lineRule="auto"/>
        <w:ind w:left="0" w:firstLine="142"/>
        <w:rPr>
          <w:rFonts w:ascii="仿宋" w:eastAsia="仿宋" w:hAnsi="仿宋"/>
          <w:b w:val="0"/>
          <w:szCs w:val="24"/>
        </w:rPr>
      </w:pPr>
      <w:r w:rsidRPr="005A37B4">
        <w:rPr>
          <w:rFonts w:ascii="仿宋" w:eastAsia="仿宋" w:hAnsi="仿宋" w:hint="eastAsia"/>
          <w:b w:val="0"/>
          <w:szCs w:val="24"/>
        </w:rPr>
        <w:t>高效的数据检索和分析，实现数据秒级查询</w:t>
      </w:r>
    </w:p>
    <w:p w14:paraId="27E99971" w14:textId="77777777" w:rsidR="007D6748" w:rsidRPr="00324969" w:rsidRDefault="007D6748" w:rsidP="007D6748">
      <w:pPr>
        <w:pStyle w:val="a3"/>
        <w:ind w:firstLine="480"/>
        <w:jc w:val="center"/>
        <w:rPr>
          <w:rFonts w:ascii="仿宋" w:eastAsia="仿宋" w:hAnsi="仿宋"/>
          <w:sz w:val="24"/>
        </w:rPr>
      </w:pPr>
      <w:r w:rsidRPr="00324969">
        <w:rPr>
          <w:rFonts w:ascii="仿宋" w:eastAsia="仿宋" w:hAnsi="仿宋" w:hint="eastAsia"/>
          <w:sz w:val="24"/>
        </w:rPr>
        <w:t xml:space="preserve">表 </w:t>
      </w:r>
      <w:r w:rsidR="00B92DBC" w:rsidRPr="00324969">
        <w:rPr>
          <w:rFonts w:ascii="仿宋" w:eastAsia="仿宋" w:hAnsi="仿宋" w:hint="eastAsia"/>
          <w:sz w:val="24"/>
        </w:rPr>
        <w:t>6.2.</w:t>
      </w:r>
      <w:r w:rsidRPr="00324969">
        <w:rPr>
          <w:rFonts w:ascii="仿宋" w:eastAsia="仿宋" w:hAnsi="仿宋" w:hint="eastAsia"/>
          <w:sz w:val="24"/>
        </w:rPr>
        <w:t>3  系统测试用例</w:t>
      </w:r>
      <w:r w:rsidR="009E54AE" w:rsidRPr="00324969">
        <w:rPr>
          <w:rFonts w:ascii="仿宋" w:eastAsia="仿宋" w:hAnsi="仿宋" w:hint="eastAsia"/>
          <w:sz w:val="24"/>
        </w:rPr>
        <w:t>UC0103</w:t>
      </w:r>
    </w:p>
    <w:tbl>
      <w:tblPr>
        <w:tblW w:w="8522"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500"/>
        <w:gridCol w:w="2400"/>
        <w:gridCol w:w="1902"/>
        <w:gridCol w:w="4648"/>
      </w:tblGrid>
      <w:tr w:rsidR="009E54AE" w:rsidRPr="00324969" w14:paraId="17206B76" w14:textId="77777777" w:rsidTr="00324969">
        <w:trPr>
          <w:trHeight w:val="469"/>
          <w:jc w:val="center"/>
        </w:trPr>
        <w:tc>
          <w:tcPr>
            <w:tcW w:w="1403" w:type="dxa"/>
            <w:tcBorders>
              <w:top w:val="single" w:sz="12" w:space="0" w:color="auto"/>
              <w:left w:val="single" w:sz="12" w:space="0" w:color="auto"/>
              <w:bottom w:val="single" w:sz="12" w:space="0" w:color="auto"/>
              <w:right w:val="single" w:sz="4" w:space="0" w:color="auto"/>
            </w:tcBorders>
            <w:vAlign w:val="center"/>
          </w:tcPr>
          <w:p w14:paraId="47B0422B"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用例名称</w:t>
            </w:r>
          </w:p>
        </w:tc>
        <w:tc>
          <w:tcPr>
            <w:tcW w:w="1788" w:type="dxa"/>
            <w:tcBorders>
              <w:top w:val="single" w:sz="12" w:space="0" w:color="auto"/>
              <w:left w:val="single" w:sz="4" w:space="0" w:color="auto"/>
              <w:bottom w:val="single" w:sz="12" w:space="0" w:color="auto"/>
              <w:right w:val="single" w:sz="4" w:space="0" w:color="auto"/>
            </w:tcBorders>
            <w:vAlign w:val="center"/>
          </w:tcPr>
          <w:p w14:paraId="4FE7355A" w14:textId="7E85A738" w:rsidR="009E54AE" w:rsidRPr="00324969" w:rsidRDefault="00163080" w:rsidP="007540F9">
            <w:pPr>
              <w:pStyle w:val="1-"/>
              <w:rPr>
                <w:rFonts w:ascii="仿宋" w:eastAsia="仿宋" w:hAnsi="仿宋"/>
                <w:szCs w:val="24"/>
              </w:rPr>
            </w:pPr>
            <w:r>
              <w:rPr>
                <w:rFonts w:ascii="仿宋" w:eastAsia="仿宋" w:hAnsi="仿宋" w:hint="eastAsia"/>
              </w:rPr>
              <w:t>高效的数据检索和分析，实现数据秒级查询</w:t>
            </w:r>
          </w:p>
        </w:tc>
        <w:tc>
          <w:tcPr>
            <w:tcW w:w="1472" w:type="dxa"/>
            <w:tcBorders>
              <w:top w:val="single" w:sz="12" w:space="0" w:color="auto"/>
              <w:left w:val="single" w:sz="4" w:space="0" w:color="auto"/>
              <w:bottom w:val="single" w:sz="12" w:space="0" w:color="auto"/>
              <w:right w:val="single" w:sz="4" w:space="0" w:color="auto"/>
            </w:tcBorders>
            <w:vAlign w:val="center"/>
          </w:tcPr>
          <w:p w14:paraId="73F68D57"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用例编码</w:t>
            </w:r>
          </w:p>
        </w:tc>
        <w:tc>
          <w:tcPr>
            <w:tcW w:w="3859" w:type="dxa"/>
            <w:tcBorders>
              <w:top w:val="single" w:sz="12" w:space="0" w:color="auto"/>
              <w:left w:val="single" w:sz="4" w:space="0" w:color="auto"/>
              <w:bottom w:val="single" w:sz="12" w:space="0" w:color="auto"/>
              <w:right w:val="single" w:sz="12" w:space="0" w:color="auto"/>
            </w:tcBorders>
            <w:vAlign w:val="center"/>
          </w:tcPr>
          <w:p w14:paraId="54994607" w14:textId="77777777" w:rsidR="009E54AE" w:rsidRPr="00324969" w:rsidRDefault="009E54AE" w:rsidP="007540F9">
            <w:pPr>
              <w:pStyle w:val="1-"/>
              <w:rPr>
                <w:rFonts w:ascii="仿宋" w:eastAsia="仿宋" w:hAnsi="仿宋"/>
                <w:szCs w:val="24"/>
              </w:rPr>
            </w:pPr>
            <w:r w:rsidRPr="00324969">
              <w:rPr>
                <w:rFonts w:ascii="仿宋" w:eastAsia="仿宋" w:hAnsi="仿宋"/>
                <w:szCs w:val="24"/>
              </w:rPr>
              <w:t>UC</w:t>
            </w:r>
            <w:r w:rsidRPr="00324969">
              <w:rPr>
                <w:rFonts w:ascii="仿宋" w:eastAsia="仿宋" w:hAnsi="仿宋" w:hint="eastAsia"/>
                <w:szCs w:val="24"/>
              </w:rPr>
              <w:t>0</w:t>
            </w:r>
            <w:r w:rsidRPr="00324969">
              <w:rPr>
                <w:rFonts w:ascii="仿宋" w:eastAsia="仿宋" w:hAnsi="仿宋"/>
                <w:szCs w:val="24"/>
              </w:rPr>
              <w:t>1</w:t>
            </w:r>
            <w:r w:rsidRPr="00324969">
              <w:rPr>
                <w:rFonts w:ascii="仿宋" w:eastAsia="仿宋" w:hAnsi="仿宋" w:hint="eastAsia"/>
                <w:szCs w:val="24"/>
              </w:rPr>
              <w:t>0</w:t>
            </w:r>
            <w:r w:rsidRPr="00324969">
              <w:rPr>
                <w:rFonts w:ascii="仿宋" w:eastAsia="仿宋" w:hAnsi="仿宋"/>
                <w:szCs w:val="24"/>
              </w:rPr>
              <w:t>3</w:t>
            </w:r>
          </w:p>
        </w:tc>
      </w:tr>
      <w:tr w:rsidR="009E54AE" w:rsidRPr="00324969" w14:paraId="5BE68AEA" w14:textId="77777777" w:rsidTr="00324969">
        <w:trPr>
          <w:trHeight w:val="543"/>
          <w:jc w:val="center"/>
        </w:trPr>
        <w:tc>
          <w:tcPr>
            <w:tcW w:w="1403" w:type="dxa"/>
            <w:tcBorders>
              <w:top w:val="single" w:sz="12" w:space="0" w:color="auto"/>
              <w:left w:val="single" w:sz="12" w:space="0" w:color="auto"/>
              <w:right w:val="single" w:sz="4" w:space="0" w:color="auto"/>
            </w:tcBorders>
            <w:vAlign w:val="center"/>
          </w:tcPr>
          <w:p w14:paraId="51C75D71"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优先级</w:t>
            </w:r>
          </w:p>
        </w:tc>
        <w:tc>
          <w:tcPr>
            <w:tcW w:w="1788" w:type="dxa"/>
            <w:tcBorders>
              <w:top w:val="single" w:sz="12" w:space="0" w:color="auto"/>
              <w:left w:val="single" w:sz="4" w:space="0" w:color="auto"/>
              <w:bottom w:val="single" w:sz="4" w:space="0" w:color="auto"/>
              <w:right w:val="single" w:sz="4" w:space="0" w:color="auto"/>
            </w:tcBorders>
            <w:vAlign w:val="center"/>
          </w:tcPr>
          <w:p w14:paraId="68588E24" w14:textId="77777777" w:rsidR="009E54AE" w:rsidRPr="00324969" w:rsidRDefault="009E54AE" w:rsidP="007540F9">
            <w:pPr>
              <w:pStyle w:val="1-"/>
              <w:rPr>
                <w:rFonts w:ascii="仿宋" w:eastAsia="仿宋" w:hAnsi="仿宋"/>
                <w:szCs w:val="24"/>
              </w:rPr>
            </w:pPr>
            <w:r w:rsidRPr="00324969">
              <w:rPr>
                <w:rFonts w:ascii="仿宋" w:eastAsia="仿宋" w:hAnsi="仿宋"/>
                <w:szCs w:val="24"/>
              </w:rPr>
              <w:t>高</w:t>
            </w:r>
          </w:p>
        </w:tc>
        <w:tc>
          <w:tcPr>
            <w:tcW w:w="1472" w:type="dxa"/>
            <w:tcBorders>
              <w:top w:val="single" w:sz="12" w:space="0" w:color="auto"/>
              <w:left w:val="single" w:sz="4" w:space="0" w:color="auto"/>
              <w:bottom w:val="single" w:sz="4" w:space="0" w:color="auto"/>
              <w:right w:val="single" w:sz="4" w:space="0" w:color="auto"/>
            </w:tcBorders>
            <w:vAlign w:val="center"/>
          </w:tcPr>
          <w:p w14:paraId="2851EFF8"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用例角色</w:t>
            </w:r>
          </w:p>
        </w:tc>
        <w:tc>
          <w:tcPr>
            <w:tcW w:w="3859" w:type="dxa"/>
            <w:tcBorders>
              <w:top w:val="single" w:sz="12" w:space="0" w:color="auto"/>
              <w:left w:val="single" w:sz="4" w:space="0" w:color="auto"/>
              <w:bottom w:val="single" w:sz="4" w:space="0" w:color="auto"/>
              <w:right w:val="single" w:sz="12" w:space="0" w:color="auto"/>
            </w:tcBorders>
            <w:vAlign w:val="center"/>
          </w:tcPr>
          <w:p w14:paraId="6A6FBE5B" w14:textId="16D836CF" w:rsidR="009E54AE" w:rsidRPr="00324969" w:rsidRDefault="0014051E" w:rsidP="007540F9">
            <w:pPr>
              <w:pStyle w:val="1-"/>
              <w:rPr>
                <w:rFonts w:ascii="仿宋" w:eastAsia="仿宋" w:hAnsi="仿宋"/>
                <w:szCs w:val="24"/>
              </w:rPr>
            </w:pPr>
            <w:r>
              <w:rPr>
                <w:rFonts w:ascii="仿宋" w:eastAsia="仿宋" w:hAnsi="仿宋" w:hint="eastAsia"/>
                <w:szCs w:val="24"/>
              </w:rPr>
              <w:t>系统使用</w:t>
            </w:r>
            <w:r w:rsidR="009E54AE" w:rsidRPr="00324969">
              <w:rPr>
                <w:rFonts w:ascii="仿宋" w:eastAsia="仿宋" w:hAnsi="仿宋" w:hint="eastAsia"/>
                <w:szCs w:val="24"/>
              </w:rPr>
              <w:t>人员</w:t>
            </w:r>
          </w:p>
        </w:tc>
      </w:tr>
      <w:tr w:rsidR="009E54AE" w:rsidRPr="00324969" w14:paraId="4468FFCA" w14:textId="77777777" w:rsidTr="00324969">
        <w:trPr>
          <w:trHeight w:val="557"/>
          <w:jc w:val="center"/>
        </w:trPr>
        <w:tc>
          <w:tcPr>
            <w:tcW w:w="1403" w:type="dxa"/>
            <w:tcBorders>
              <w:left w:val="single" w:sz="12" w:space="0" w:color="auto"/>
            </w:tcBorders>
            <w:vAlign w:val="center"/>
          </w:tcPr>
          <w:p w14:paraId="366C1564"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功能描述</w:t>
            </w:r>
          </w:p>
        </w:tc>
        <w:tc>
          <w:tcPr>
            <w:tcW w:w="7119" w:type="dxa"/>
            <w:gridSpan w:val="3"/>
            <w:tcBorders>
              <w:top w:val="single" w:sz="4" w:space="0" w:color="auto"/>
              <w:right w:val="single" w:sz="12" w:space="0" w:color="auto"/>
            </w:tcBorders>
            <w:vAlign w:val="center"/>
          </w:tcPr>
          <w:p w14:paraId="6B7D63C2" w14:textId="0289B068" w:rsidR="009E54AE" w:rsidRPr="00324969" w:rsidRDefault="009E54AE" w:rsidP="007540F9">
            <w:pPr>
              <w:pStyle w:val="1-"/>
              <w:jc w:val="left"/>
              <w:rPr>
                <w:rFonts w:ascii="仿宋" w:eastAsia="仿宋" w:hAnsi="仿宋"/>
                <w:szCs w:val="24"/>
              </w:rPr>
            </w:pPr>
            <w:r w:rsidRPr="00324969">
              <w:rPr>
                <w:rFonts w:ascii="仿宋" w:eastAsia="仿宋" w:hAnsi="仿宋" w:hint="eastAsia"/>
                <w:szCs w:val="24"/>
              </w:rPr>
              <w:t>系统提供</w:t>
            </w:r>
            <w:r w:rsidR="0014051E">
              <w:rPr>
                <w:rFonts w:ascii="仿宋" w:eastAsia="仿宋" w:hAnsi="仿宋" w:hint="eastAsia"/>
                <w:szCs w:val="24"/>
              </w:rPr>
              <w:t>微博签到数据的查询、下载和分析功能</w:t>
            </w:r>
          </w:p>
        </w:tc>
      </w:tr>
      <w:tr w:rsidR="009E54AE" w:rsidRPr="00324969" w14:paraId="19216B20" w14:textId="77777777" w:rsidTr="00324969">
        <w:trPr>
          <w:trHeight w:val="557"/>
          <w:jc w:val="center"/>
        </w:trPr>
        <w:tc>
          <w:tcPr>
            <w:tcW w:w="1403" w:type="dxa"/>
            <w:tcBorders>
              <w:left w:val="single" w:sz="12" w:space="0" w:color="auto"/>
            </w:tcBorders>
            <w:vAlign w:val="center"/>
          </w:tcPr>
          <w:p w14:paraId="0B29BB08"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输入数据</w:t>
            </w:r>
          </w:p>
        </w:tc>
        <w:tc>
          <w:tcPr>
            <w:tcW w:w="7119" w:type="dxa"/>
            <w:gridSpan w:val="3"/>
            <w:tcBorders>
              <w:right w:val="single" w:sz="12" w:space="0" w:color="auto"/>
            </w:tcBorders>
            <w:vAlign w:val="center"/>
          </w:tcPr>
          <w:p w14:paraId="3B464E6E" w14:textId="77777777" w:rsidR="00F3724E" w:rsidRDefault="00F3724E" w:rsidP="00F3724E">
            <w:pPr>
              <w:ind w:firstLine="480"/>
            </w:pPr>
            <w:r>
              <w:rPr>
                <w:rFonts w:hint="eastAsia"/>
              </w:rPr>
              <w:t>pl_lon</w:t>
            </w:r>
            <w:r>
              <w:rPr>
                <w:rFonts w:hint="eastAsia"/>
              </w:rPr>
              <w:t>：左上角位置经度（浮点类型）</w:t>
            </w:r>
          </w:p>
          <w:p w14:paraId="133BB2FF" w14:textId="77777777" w:rsidR="00F3724E" w:rsidRDefault="00F3724E" w:rsidP="00F3724E">
            <w:pPr>
              <w:ind w:firstLine="480"/>
            </w:pPr>
            <w:r>
              <w:rPr>
                <w:rFonts w:hint="eastAsia"/>
              </w:rPr>
              <w:t>pl_lat</w:t>
            </w:r>
            <w:r>
              <w:rPr>
                <w:rFonts w:hint="eastAsia"/>
              </w:rPr>
              <w:t>：左上角位置维度（浮点类型）</w:t>
            </w:r>
          </w:p>
          <w:p w14:paraId="744E9CBA" w14:textId="77777777" w:rsidR="00F3724E" w:rsidRDefault="00F3724E" w:rsidP="00F3724E">
            <w:pPr>
              <w:ind w:firstLine="480"/>
            </w:pPr>
            <w:r>
              <w:rPr>
                <w:rFonts w:hint="eastAsia"/>
              </w:rPr>
              <w:t>pr_lon</w:t>
            </w:r>
            <w:r>
              <w:rPr>
                <w:rFonts w:hint="eastAsia"/>
              </w:rPr>
              <w:t>：右下角位置经度（浮点类型）</w:t>
            </w:r>
          </w:p>
          <w:p w14:paraId="06DF7F57" w14:textId="77777777" w:rsidR="00F3724E" w:rsidRDefault="00F3724E" w:rsidP="00F3724E">
            <w:pPr>
              <w:ind w:firstLine="480"/>
            </w:pPr>
            <w:r>
              <w:rPr>
                <w:rFonts w:hint="eastAsia"/>
              </w:rPr>
              <w:t>pr_lat</w:t>
            </w:r>
            <w:r>
              <w:rPr>
                <w:rFonts w:hint="eastAsia"/>
              </w:rPr>
              <w:t>：右下角位置维度（浮点类型）</w:t>
            </w:r>
          </w:p>
          <w:p w14:paraId="4724D225" w14:textId="77777777" w:rsidR="00F3724E" w:rsidRDefault="00F3724E" w:rsidP="00F3724E">
            <w:pPr>
              <w:ind w:firstLine="480"/>
            </w:pPr>
            <w:r>
              <w:rPr>
                <w:rFonts w:hint="eastAsia"/>
              </w:rPr>
              <w:t>province</w:t>
            </w:r>
            <w:r>
              <w:rPr>
                <w:rFonts w:hint="eastAsia"/>
              </w:rPr>
              <w:t>：省份名（</w:t>
            </w:r>
            <w:r>
              <w:rPr>
                <w:rFonts w:hint="eastAsia"/>
              </w:rPr>
              <w:t>eg</w:t>
            </w:r>
            <w:r>
              <w:rPr>
                <w:rFonts w:hint="eastAsia"/>
              </w:rPr>
              <w:t>：湖北省）</w:t>
            </w:r>
          </w:p>
          <w:p w14:paraId="6A9EAF5A" w14:textId="77777777" w:rsidR="00F3724E" w:rsidRDefault="00F3724E" w:rsidP="00F3724E">
            <w:pPr>
              <w:ind w:firstLine="480"/>
            </w:pPr>
            <w:r>
              <w:rPr>
                <w:rFonts w:hint="eastAsia"/>
              </w:rPr>
              <w:t>city</w:t>
            </w:r>
            <w:r>
              <w:rPr>
                <w:rFonts w:hint="eastAsia"/>
              </w:rPr>
              <w:t>：城市名（</w:t>
            </w:r>
            <w:r>
              <w:rPr>
                <w:rFonts w:hint="eastAsia"/>
              </w:rPr>
              <w:t>eg</w:t>
            </w:r>
            <w:r>
              <w:rPr>
                <w:rFonts w:hint="eastAsia"/>
              </w:rPr>
              <w:t>：武汉市）</w:t>
            </w:r>
          </w:p>
          <w:p w14:paraId="64BA0EB2" w14:textId="77777777" w:rsidR="00F3724E" w:rsidRDefault="00F3724E" w:rsidP="00F3724E">
            <w:pPr>
              <w:ind w:firstLine="480"/>
            </w:pPr>
            <w:r>
              <w:rPr>
                <w:rFonts w:hint="eastAsia"/>
              </w:rPr>
              <w:t>district</w:t>
            </w:r>
            <w:r>
              <w:rPr>
                <w:rFonts w:hint="eastAsia"/>
              </w:rPr>
              <w:t>：地区名（</w:t>
            </w:r>
            <w:r>
              <w:rPr>
                <w:rFonts w:hint="eastAsia"/>
              </w:rPr>
              <w:t>eg</w:t>
            </w:r>
            <w:r>
              <w:rPr>
                <w:rFonts w:hint="eastAsia"/>
              </w:rPr>
              <w:t>：武昌区）</w:t>
            </w:r>
          </w:p>
          <w:p w14:paraId="50D2BE4C" w14:textId="77777777" w:rsidR="00F3724E" w:rsidRDefault="00F3724E" w:rsidP="00F3724E">
            <w:pPr>
              <w:ind w:firstLine="480"/>
            </w:pPr>
            <w:r>
              <w:rPr>
                <w:rFonts w:hint="eastAsia"/>
              </w:rPr>
              <w:t>s</w:t>
            </w:r>
            <w:r>
              <w:rPr>
                <w:rFonts w:hint="eastAsia"/>
              </w:rPr>
              <w:t>：起始时间</w:t>
            </w:r>
            <w:r>
              <w:rPr>
                <w:rFonts w:hint="eastAsia"/>
              </w:rPr>
              <w:t xml:space="preserve"> </w:t>
            </w:r>
            <w:r>
              <w:rPr>
                <w:rFonts w:hint="eastAsia"/>
              </w:rPr>
              <w:t>格式（精确到秒）</w:t>
            </w:r>
            <w:r>
              <w:rPr>
                <w:rFonts w:hint="eastAsia"/>
              </w:rPr>
              <w:t xml:space="preserve"> yyyyMMddHHmmss eg</w:t>
            </w:r>
            <w:r>
              <w:rPr>
                <w:rFonts w:hint="eastAsia"/>
              </w:rPr>
              <w:t>：</w:t>
            </w:r>
            <w:r>
              <w:rPr>
                <w:rFonts w:hint="eastAsia"/>
              </w:rPr>
              <w:t xml:space="preserve">20140809101512 </w:t>
            </w:r>
            <w:r>
              <w:rPr>
                <w:rFonts w:hint="eastAsia"/>
              </w:rPr>
              <w:t>表示</w:t>
            </w:r>
          </w:p>
          <w:p w14:paraId="3FDB3836" w14:textId="77777777" w:rsidR="00F3724E" w:rsidRDefault="00F3724E" w:rsidP="00F3724E">
            <w:pPr>
              <w:ind w:firstLine="480"/>
            </w:pPr>
            <w:r>
              <w:rPr>
                <w:rFonts w:hint="eastAsia"/>
              </w:rPr>
              <w:t>2014-08-09 10:15:12</w:t>
            </w:r>
          </w:p>
          <w:p w14:paraId="580837D9" w14:textId="77777777" w:rsidR="00F3724E" w:rsidRDefault="00F3724E" w:rsidP="00F3724E">
            <w:pPr>
              <w:ind w:firstLine="480"/>
            </w:pPr>
            <w:r>
              <w:rPr>
                <w:rFonts w:hint="eastAsia"/>
              </w:rPr>
              <w:t>e</w:t>
            </w:r>
            <w:r>
              <w:rPr>
                <w:rFonts w:hint="eastAsia"/>
              </w:rPr>
              <w:t>：结束时间</w:t>
            </w:r>
            <w:r>
              <w:rPr>
                <w:rFonts w:hint="eastAsia"/>
              </w:rPr>
              <w:t xml:space="preserve"> </w:t>
            </w:r>
            <w:r>
              <w:rPr>
                <w:rFonts w:hint="eastAsia"/>
              </w:rPr>
              <w:t>格式与</w:t>
            </w:r>
            <w:r>
              <w:rPr>
                <w:rFonts w:hint="eastAsia"/>
              </w:rPr>
              <w:t>s</w:t>
            </w:r>
            <w:r>
              <w:rPr>
                <w:rFonts w:hint="eastAsia"/>
              </w:rPr>
              <w:t>一致</w:t>
            </w:r>
          </w:p>
          <w:p w14:paraId="5AF8E2CB" w14:textId="6943F2AF" w:rsidR="009E54AE" w:rsidRPr="00F3724E" w:rsidRDefault="009E54AE" w:rsidP="007540F9">
            <w:pPr>
              <w:pStyle w:val="1-"/>
              <w:jc w:val="left"/>
              <w:rPr>
                <w:rFonts w:ascii="仿宋" w:eastAsia="仿宋" w:hAnsi="仿宋"/>
                <w:szCs w:val="24"/>
              </w:rPr>
            </w:pPr>
          </w:p>
        </w:tc>
      </w:tr>
      <w:tr w:rsidR="009E54AE" w:rsidRPr="00324969" w14:paraId="3EEBDA77" w14:textId="77777777" w:rsidTr="00324969">
        <w:trPr>
          <w:trHeight w:val="1223"/>
          <w:jc w:val="center"/>
        </w:trPr>
        <w:tc>
          <w:tcPr>
            <w:tcW w:w="1403" w:type="dxa"/>
            <w:tcBorders>
              <w:left w:val="single" w:sz="12" w:space="0" w:color="auto"/>
            </w:tcBorders>
            <w:vAlign w:val="center"/>
          </w:tcPr>
          <w:p w14:paraId="32177B40"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lastRenderedPageBreak/>
              <w:t>功能需求</w:t>
            </w:r>
          </w:p>
        </w:tc>
        <w:tc>
          <w:tcPr>
            <w:tcW w:w="7119" w:type="dxa"/>
            <w:gridSpan w:val="3"/>
            <w:tcBorders>
              <w:right w:val="single" w:sz="12" w:space="0" w:color="auto"/>
            </w:tcBorders>
            <w:vAlign w:val="center"/>
          </w:tcPr>
          <w:p w14:paraId="49E00ACF" w14:textId="2FDED2D4" w:rsidR="009E54AE" w:rsidRPr="00324969" w:rsidRDefault="009E54AE" w:rsidP="007540F9">
            <w:pPr>
              <w:pStyle w:val="1-"/>
              <w:jc w:val="left"/>
              <w:rPr>
                <w:rFonts w:ascii="仿宋" w:eastAsia="仿宋" w:hAnsi="仿宋"/>
                <w:szCs w:val="24"/>
              </w:rPr>
            </w:pPr>
            <w:r w:rsidRPr="00324969">
              <w:rPr>
                <w:rFonts w:ascii="仿宋" w:eastAsia="仿宋" w:hAnsi="仿宋" w:hint="eastAsia"/>
                <w:szCs w:val="24"/>
              </w:rPr>
              <w:t>1）</w:t>
            </w:r>
            <w:r w:rsidR="00DD3FA1">
              <w:rPr>
                <w:rFonts w:ascii="仿宋" w:eastAsia="仿宋" w:hAnsi="仿宋" w:hint="eastAsia"/>
                <w:szCs w:val="24"/>
              </w:rPr>
              <w:t>提供根据时空条件的数据查询、下载和分析接口</w:t>
            </w:r>
            <w:r w:rsidRPr="00324969">
              <w:rPr>
                <w:rFonts w:ascii="仿宋" w:eastAsia="仿宋" w:hAnsi="仿宋" w:hint="eastAsia"/>
                <w:szCs w:val="24"/>
              </w:rPr>
              <w:t>；</w:t>
            </w:r>
          </w:p>
          <w:p w14:paraId="5C8A40FC" w14:textId="7AF3246B" w:rsidR="009E54AE" w:rsidRPr="00324969" w:rsidRDefault="009E54AE" w:rsidP="00DD3FA1">
            <w:pPr>
              <w:pStyle w:val="1-"/>
              <w:jc w:val="left"/>
              <w:rPr>
                <w:rFonts w:ascii="仿宋" w:eastAsia="仿宋" w:hAnsi="仿宋"/>
                <w:szCs w:val="24"/>
              </w:rPr>
            </w:pPr>
            <w:r w:rsidRPr="00324969">
              <w:rPr>
                <w:rFonts w:ascii="仿宋" w:eastAsia="仿宋" w:hAnsi="仿宋" w:hint="eastAsia"/>
                <w:szCs w:val="24"/>
              </w:rPr>
              <w:t>2）</w:t>
            </w:r>
            <w:r w:rsidR="00DD3FA1">
              <w:rPr>
                <w:rFonts w:ascii="仿宋" w:eastAsia="仿宋" w:hAnsi="仿宋" w:hint="eastAsia"/>
                <w:szCs w:val="24"/>
              </w:rPr>
              <w:t>实现数据的秒级查询</w:t>
            </w:r>
            <w:r w:rsidRPr="00324969">
              <w:rPr>
                <w:rFonts w:ascii="仿宋" w:eastAsia="仿宋" w:hAnsi="仿宋" w:hint="eastAsia"/>
                <w:szCs w:val="24"/>
              </w:rPr>
              <w:t>。</w:t>
            </w:r>
          </w:p>
        </w:tc>
      </w:tr>
      <w:tr w:rsidR="009E54AE" w:rsidRPr="00324969" w14:paraId="71B6AEC6" w14:textId="77777777" w:rsidTr="00324969">
        <w:trPr>
          <w:trHeight w:val="800"/>
          <w:jc w:val="center"/>
        </w:trPr>
        <w:tc>
          <w:tcPr>
            <w:tcW w:w="1403" w:type="dxa"/>
            <w:tcBorders>
              <w:left w:val="single" w:sz="12" w:space="0" w:color="auto"/>
            </w:tcBorders>
            <w:vAlign w:val="center"/>
          </w:tcPr>
          <w:p w14:paraId="7928D5AD" w14:textId="77777777" w:rsidR="009E54AE" w:rsidRPr="00324969" w:rsidRDefault="009E54AE" w:rsidP="007540F9">
            <w:pPr>
              <w:pStyle w:val="1-"/>
              <w:rPr>
                <w:rFonts w:ascii="仿宋" w:eastAsia="仿宋" w:hAnsi="仿宋"/>
                <w:b/>
                <w:szCs w:val="24"/>
              </w:rPr>
            </w:pPr>
            <w:r w:rsidRPr="00324969">
              <w:rPr>
                <w:rFonts w:ascii="仿宋" w:eastAsia="仿宋" w:hAnsi="仿宋"/>
                <w:b/>
                <w:szCs w:val="24"/>
              </w:rPr>
              <w:t>输出数据</w:t>
            </w:r>
          </w:p>
        </w:tc>
        <w:tc>
          <w:tcPr>
            <w:tcW w:w="7119" w:type="dxa"/>
            <w:gridSpan w:val="3"/>
            <w:tcBorders>
              <w:right w:val="single" w:sz="12" w:space="0" w:color="auto"/>
            </w:tcBorders>
            <w:vAlign w:val="center"/>
          </w:tcPr>
          <w:p w14:paraId="51D7E24E" w14:textId="77777777" w:rsidR="00F3724E" w:rsidRDefault="009E54AE" w:rsidP="00F3724E">
            <w:pPr>
              <w:ind w:firstLine="480"/>
            </w:pPr>
            <w:r w:rsidRPr="00324969">
              <w:rPr>
                <w:rFonts w:ascii="仿宋" w:eastAsia="仿宋" w:hAnsi="仿宋" w:hint="eastAsia"/>
              </w:rPr>
              <w:t>无</w:t>
            </w:r>
            <w:r w:rsidR="00F3724E">
              <w:rPr>
                <w:rFonts w:hint="eastAsia"/>
              </w:rPr>
              <w:t>{</w:t>
            </w:r>
          </w:p>
          <w:p w14:paraId="6211B974" w14:textId="77777777" w:rsidR="00F3724E" w:rsidRDefault="00F3724E" w:rsidP="00F3724E">
            <w:pPr>
              <w:ind w:firstLine="480"/>
            </w:pPr>
            <w:r>
              <w:rPr>
                <w:rFonts w:hint="eastAsia"/>
              </w:rPr>
              <w:tab/>
              <w:t>"key": "",</w:t>
            </w:r>
            <w:r>
              <w:rPr>
                <w:rFonts w:hint="eastAsia"/>
              </w:rPr>
              <w:tab/>
            </w:r>
            <w:r>
              <w:rPr>
                <w:rFonts w:hint="eastAsia"/>
              </w:rPr>
              <w:tab/>
              <w:t>//</w:t>
            </w:r>
            <w:r>
              <w:rPr>
                <w:rFonts w:hint="eastAsia"/>
              </w:rPr>
              <w:t>该字段为数据分析服务，使用本接口时可以忽略</w:t>
            </w:r>
          </w:p>
          <w:p w14:paraId="5D047F4A" w14:textId="77777777" w:rsidR="00F3724E" w:rsidRDefault="00F3724E" w:rsidP="00F3724E">
            <w:pPr>
              <w:ind w:firstLine="480"/>
            </w:pPr>
            <w:r>
              <w:rPr>
                <w:rFonts w:hint="eastAsia"/>
              </w:rPr>
              <w:tab/>
              <w:t>"geohash_Code": "wt3me6jqydcz",</w:t>
            </w:r>
            <w:r>
              <w:rPr>
                <w:rFonts w:hint="eastAsia"/>
              </w:rPr>
              <w:tab/>
            </w:r>
            <w:r>
              <w:rPr>
                <w:rFonts w:hint="eastAsia"/>
              </w:rPr>
              <w:tab/>
              <w:t>//</w:t>
            </w:r>
            <w:r>
              <w:rPr>
                <w:rFonts w:hint="eastAsia"/>
              </w:rPr>
              <w:t>经纬度</w:t>
            </w:r>
            <w:r>
              <w:rPr>
                <w:rFonts w:hint="eastAsia"/>
              </w:rPr>
              <w:t>GeoHash</w:t>
            </w:r>
            <w:r>
              <w:rPr>
                <w:rFonts w:hint="eastAsia"/>
              </w:rPr>
              <w:t>编码</w:t>
            </w:r>
          </w:p>
          <w:p w14:paraId="10942628" w14:textId="77777777" w:rsidR="00F3724E" w:rsidRDefault="00F3724E" w:rsidP="00F3724E">
            <w:pPr>
              <w:ind w:firstLine="480"/>
            </w:pPr>
            <w:r>
              <w:rPr>
                <w:rFonts w:hint="eastAsia"/>
              </w:rPr>
              <w:tab/>
              <w:t>"created_at": "Thu Sep 10 20:32:19 +0800 2015",</w:t>
            </w:r>
            <w:r>
              <w:rPr>
                <w:rFonts w:hint="eastAsia"/>
              </w:rPr>
              <w:tab/>
            </w:r>
            <w:r>
              <w:rPr>
                <w:rFonts w:hint="eastAsia"/>
              </w:rPr>
              <w:tab/>
              <w:t>//</w:t>
            </w:r>
            <w:r>
              <w:rPr>
                <w:rFonts w:hint="eastAsia"/>
              </w:rPr>
              <w:t>发微博的时间</w:t>
            </w:r>
          </w:p>
          <w:p w14:paraId="1E889211" w14:textId="77777777" w:rsidR="00F3724E" w:rsidRDefault="00F3724E" w:rsidP="00F3724E">
            <w:pPr>
              <w:ind w:firstLine="480"/>
            </w:pPr>
            <w:r>
              <w:rPr>
                <w:rFonts w:hint="eastAsia"/>
              </w:rPr>
              <w:tab/>
              <w:t>"created_at_unix": "null",</w:t>
            </w:r>
            <w:r>
              <w:rPr>
                <w:rFonts w:hint="eastAsia"/>
              </w:rPr>
              <w:tab/>
            </w:r>
            <w:r>
              <w:rPr>
                <w:rFonts w:hint="eastAsia"/>
              </w:rPr>
              <w:tab/>
              <w:t>//</w:t>
            </w:r>
            <w:r>
              <w:rPr>
                <w:rFonts w:hint="eastAsia"/>
              </w:rPr>
              <w:t>发微博时间的</w:t>
            </w:r>
            <w:r>
              <w:rPr>
                <w:rFonts w:hint="eastAsia"/>
              </w:rPr>
              <w:t>unix</w:t>
            </w:r>
            <w:r>
              <w:rPr>
                <w:rFonts w:hint="eastAsia"/>
              </w:rPr>
              <w:t>时间戳格式，使用本接口可以忽略</w:t>
            </w:r>
          </w:p>
          <w:p w14:paraId="78585F3A" w14:textId="77777777" w:rsidR="00F3724E" w:rsidRDefault="00F3724E" w:rsidP="00F3724E">
            <w:pPr>
              <w:ind w:firstLine="480"/>
            </w:pPr>
            <w:r>
              <w:rPr>
                <w:rFonts w:hint="eastAsia"/>
              </w:rPr>
              <w:tab/>
              <w:t>"text": "</w:t>
            </w:r>
            <w:r>
              <w:rPr>
                <w:rFonts w:hint="eastAsia"/>
              </w:rPr>
              <w:t>滚犊子，今天军训累死我了，还被教官说了一顿，真希望快点结束</w:t>
            </w:r>
            <w:r>
              <w:rPr>
                <w:rFonts w:hint="eastAsia"/>
              </w:rPr>
              <w:t xml:space="preserve"> </w:t>
            </w:r>
            <w:hyperlink r:id="rId21" w:history="1">
              <w:r>
                <w:rPr>
                  <w:rStyle w:val="a8"/>
                  <w:rFonts w:hint="eastAsia"/>
                </w:rPr>
                <w:t>http://t.cn/8kertdu",</w:t>
              </w:r>
            </w:hyperlink>
            <w:r>
              <w:rPr>
                <w:rFonts w:hint="eastAsia"/>
              </w:rPr>
              <w:tab/>
            </w:r>
            <w:r>
              <w:rPr>
                <w:rFonts w:hint="eastAsia"/>
              </w:rPr>
              <w:tab/>
              <w:t>//</w:t>
            </w:r>
            <w:r>
              <w:rPr>
                <w:rFonts w:hint="eastAsia"/>
              </w:rPr>
              <w:t>微博文本内容</w:t>
            </w:r>
          </w:p>
          <w:p w14:paraId="714A3817" w14:textId="77777777" w:rsidR="00F3724E" w:rsidRDefault="00F3724E" w:rsidP="00F3724E">
            <w:pPr>
              <w:ind w:firstLine="480"/>
            </w:pPr>
            <w:r>
              <w:rPr>
                <w:rFonts w:hint="eastAsia"/>
              </w:rPr>
              <w:tab/>
              <w:t>"pic_ids": "[\"005EwNSngw1evxluuu8ocj30k40u6n08\",\"005EwNSngw1evxliol592j30ci0h5q3t\"]",</w:t>
            </w:r>
            <w:r>
              <w:rPr>
                <w:rFonts w:hint="eastAsia"/>
              </w:rPr>
              <w:tab/>
            </w:r>
            <w:r>
              <w:rPr>
                <w:rFonts w:hint="eastAsia"/>
              </w:rPr>
              <w:tab/>
              <w:t>//</w:t>
            </w:r>
            <w:r>
              <w:rPr>
                <w:rFonts w:hint="eastAsia"/>
              </w:rPr>
              <w:t>该微博中包含的图片的图片名，数组类型，逗号隔开，图片后缀名为</w:t>
            </w:r>
            <w:r>
              <w:rPr>
                <w:rFonts w:hint="eastAsia"/>
              </w:rPr>
              <w:t>.jpg</w:t>
            </w:r>
            <w:r>
              <w:rPr>
                <w:rFonts w:hint="eastAsia"/>
              </w:rPr>
              <w:t>，下载图片只需要加上新浪微博图片服务器前缀</w:t>
            </w:r>
          </w:p>
          <w:p w14:paraId="4756CCA8" w14:textId="77777777" w:rsidR="00F3724E" w:rsidRDefault="00F3724E" w:rsidP="00F3724E">
            <w:pPr>
              <w:ind w:firstLine="480"/>
            </w:pPr>
            <w:r>
              <w:rPr>
                <w:rFonts w:hint="eastAsia"/>
              </w:rPr>
              <w:tab/>
              <w:t>"lat": "30.510208",</w:t>
            </w:r>
            <w:r>
              <w:rPr>
                <w:rFonts w:hint="eastAsia"/>
              </w:rPr>
              <w:tab/>
            </w:r>
            <w:r>
              <w:rPr>
                <w:rFonts w:hint="eastAsia"/>
              </w:rPr>
              <w:tab/>
              <w:t>//</w:t>
            </w:r>
            <w:r>
              <w:rPr>
                <w:rFonts w:hint="eastAsia"/>
              </w:rPr>
              <w:t>发微博时定位的经度</w:t>
            </w:r>
          </w:p>
          <w:p w14:paraId="67F61E13" w14:textId="77777777" w:rsidR="00F3724E" w:rsidRDefault="00F3724E" w:rsidP="00F3724E">
            <w:pPr>
              <w:ind w:firstLine="480"/>
            </w:pPr>
            <w:r>
              <w:rPr>
                <w:rFonts w:hint="eastAsia"/>
              </w:rPr>
              <w:tab/>
              <w:t>"lon": "114.408126",</w:t>
            </w:r>
            <w:r>
              <w:rPr>
                <w:rFonts w:hint="eastAsia"/>
              </w:rPr>
              <w:tab/>
            </w:r>
            <w:r>
              <w:rPr>
                <w:rFonts w:hint="eastAsia"/>
              </w:rPr>
              <w:tab/>
              <w:t>//</w:t>
            </w:r>
            <w:r>
              <w:rPr>
                <w:rFonts w:hint="eastAsia"/>
              </w:rPr>
              <w:t>发微博时定位的维度</w:t>
            </w:r>
          </w:p>
          <w:p w14:paraId="67EC9EF5" w14:textId="77777777" w:rsidR="00F3724E" w:rsidRDefault="00F3724E" w:rsidP="00F3724E">
            <w:pPr>
              <w:ind w:firstLine="480"/>
            </w:pPr>
            <w:r>
              <w:rPr>
                <w:rFonts w:hint="eastAsia"/>
              </w:rPr>
              <w:tab/>
              <w:t>"user_Id": "5694208097",</w:t>
            </w:r>
            <w:r>
              <w:rPr>
                <w:rFonts w:hint="eastAsia"/>
              </w:rPr>
              <w:tab/>
            </w:r>
            <w:r>
              <w:rPr>
                <w:rFonts w:hint="eastAsia"/>
              </w:rPr>
              <w:tab/>
              <w:t>//</w:t>
            </w:r>
            <w:r>
              <w:rPr>
                <w:rFonts w:hint="eastAsia"/>
              </w:rPr>
              <w:t>用户</w:t>
            </w:r>
            <w:r>
              <w:rPr>
                <w:rFonts w:hint="eastAsia"/>
              </w:rPr>
              <w:t>id</w:t>
            </w:r>
          </w:p>
          <w:p w14:paraId="7B9B17F5" w14:textId="77777777" w:rsidR="00F3724E" w:rsidRDefault="00F3724E" w:rsidP="00F3724E">
            <w:pPr>
              <w:ind w:firstLine="480"/>
            </w:pPr>
            <w:r>
              <w:rPr>
                <w:rFonts w:hint="eastAsia"/>
              </w:rPr>
              <w:tab/>
              <w:t>"poiid": "B2094757D06FA3F5419E",</w:t>
            </w:r>
            <w:r>
              <w:rPr>
                <w:rFonts w:hint="eastAsia"/>
              </w:rPr>
              <w:tab/>
            </w:r>
            <w:r>
              <w:rPr>
                <w:rFonts w:hint="eastAsia"/>
              </w:rPr>
              <w:tab/>
              <w:t>//</w:t>
            </w:r>
            <w:r>
              <w:rPr>
                <w:rFonts w:hint="eastAsia"/>
              </w:rPr>
              <w:t>发微博时定位的</w:t>
            </w:r>
            <w:r>
              <w:rPr>
                <w:rFonts w:hint="eastAsia"/>
              </w:rPr>
              <w:t>poiid</w:t>
            </w:r>
            <w:r>
              <w:rPr>
                <w:rFonts w:hint="eastAsia"/>
              </w:rPr>
              <w:t>，可以为空</w:t>
            </w:r>
          </w:p>
          <w:p w14:paraId="07F314FB" w14:textId="77777777" w:rsidR="00F3724E" w:rsidRDefault="00F3724E" w:rsidP="00F3724E">
            <w:pPr>
              <w:ind w:firstLine="480"/>
            </w:pPr>
            <w:r>
              <w:rPr>
                <w:rFonts w:hint="eastAsia"/>
              </w:rPr>
              <w:tab/>
              <w:t>"province": "</w:t>
            </w:r>
            <w:r>
              <w:rPr>
                <w:rFonts w:hint="eastAsia"/>
              </w:rPr>
              <w:t>湖北省</w:t>
            </w:r>
            <w:r>
              <w:rPr>
                <w:rFonts w:hint="eastAsia"/>
              </w:rPr>
              <w:t>",</w:t>
            </w:r>
            <w:r>
              <w:rPr>
                <w:rFonts w:hint="eastAsia"/>
              </w:rPr>
              <w:tab/>
            </w:r>
            <w:r>
              <w:rPr>
                <w:rFonts w:hint="eastAsia"/>
              </w:rPr>
              <w:tab/>
              <w:t>//</w:t>
            </w:r>
            <w:r>
              <w:rPr>
                <w:rFonts w:hint="eastAsia"/>
              </w:rPr>
              <w:t>发微博时定位的省份</w:t>
            </w:r>
          </w:p>
          <w:p w14:paraId="1378A825" w14:textId="77777777" w:rsidR="00F3724E" w:rsidRDefault="00F3724E" w:rsidP="00F3724E">
            <w:pPr>
              <w:ind w:firstLine="480"/>
            </w:pPr>
            <w:r>
              <w:rPr>
                <w:rFonts w:hint="eastAsia"/>
              </w:rPr>
              <w:tab/>
              <w:t>"city": "</w:t>
            </w:r>
            <w:r>
              <w:rPr>
                <w:rFonts w:hint="eastAsia"/>
              </w:rPr>
              <w:t>武汉市</w:t>
            </w:r>
            <w:r>
              <w:rPr>
                <w:rFonts w:hint="eastAsia"/>
              </w:rPr>
              <w:t>",</w:t>
            </w:r>
            <w:r>
              <w:rPr>
                <w:rFonts w:hint="eastAsia"/>
              </w:rPr>
              <w:tab/>
            </w:r>
            <w:r>
              <w:rPr>
                <w:rFonts w:hint="eastAsia"/>
              </w:rPr>
              <w:tab/>
              <w:t>//</w:t>
            </w:r>
            <w:r>
              <w:rPr>
                <w:rFonts w:hint="eastAsia"/>
              </w:rPr>
              <w:t>发微博时定位的城市</w:t>
            </w:r>
          </w:p>
          <w:p w14:paraId="16D74772" w14:textId="77777777" w:rsidR="00F3724E" w:rsidRDefault="00F3724E" w:rsidP="00F3724E">
            <w:pPr>
              <w:ind w:firstLine="480"/>
            </w:pPr>
            <w:r>
              <w:rPr>
                <w:rFonts w:hint="eastAsia"/>
              </w:rPr>
              <w:tab/>
              <w:t>"district": "</w:t>
            </w:r>
            <w:r>
              <w:rPr>
                <w:rFonts w:hint="eastAsia"/>
              </w:rPr>
              <w:t>武汉市区</w:t>
            </w:r>
            <w:r>
              <w:rPr>
                <w:rFonts w:hint="eastAsia"/>
              </w:rPr>
              <w:t>",</w:t>
            </w:r>
            <w:r>
              <w:rPr>
                <w:rFonts w:hint="eastAsia"/>
              </w:rPr>
              <w:tab/>
            </w:r>
            <w:r>
              <w:rPr>
                <w:rFonts w:hint="eastAsia"/>
              </w:rPr>
              <w:tab/>
              <w:t>//</w:t>
            </w:r>
            <w:r>
              <w:rPr>
                <w:rFonts w:hint="eastAsia"/>
              </w:rPr>
              <w:t>发微博时定位的城区</w:t>
            </w:r>
          </w:p>
          <w:p w14:paraId="5BDC9623" w14:textId="77777777" w:rsidR="00F3724E" w:rsidRDefault="00F3724E" w:rsidP="00F3724E">
            <w:pPr>
              <w:ind w:firstLine="480"/>
            </w:pPr>
            <w:r>
              <w:rPr>
                <w:rFonts w:hint="eastAsia"/>
              </w:rPr>
              <w:tab/>
              <w:t>"id": "3885623691517747"</w:t>
            </w:r>
            <w:r>
              <w:rPr>
                <w:rFonts w:hint="eastAsia"/>
              </w:rPr>
              <w:tab/>
            </w:r>
            <w:r>
              <w:rPr>
                <w:rFonts w:hint="eastAsia"/>
              </w:rPr>
              <w:tab/>
              <w:t>//</w:t>
            </w:r>
            <w:r>
              <w:rPr>
                <w:rFonts w:hint="eastAsia"/>
              </w:rPr>
              <w:t>微博</w:t>
            </w:r>
            <w:r>
              <w:rPr>
                <w:rFonts w:hint="eastAsia"/>
              </w:rPr>
              <w:t>Id</w:t>
            </w:r>
          </w:p>
          <w:p w14:paraId="38789F9F" w14:textId="77777777" w:rsidR="00F3724E" w:rsidRDefault="00F3724E" w:rsidP="00F3724E">
            <w:pPr>
              <w:ind w:firstLine="480"/>
            </w:pPr>
            <w:r>
              <w:rPr>
                <w:rFonts w:hint="eastAsia"/>
              </w:rPr>
              <w:t>}</w:t>
            </w:r>
          </w:p>
          <w:p w14:paraId="2E9A54DF" w14:textId="0690679D" w:rsidR="009E54AE" w:rsidRPr="00324969" w:rsidRDefault="009E54AE" w:rsidP="007540F9">
            <w:pPr>
              <w:pStyle w:val="1-"/>
              <w:jc w:val="left"/>
              <w:rPr>
                <w:rFonts w:ascii="仿宋" w:eastAsia="仿宋" w:hAnsi="仿宋"/>
                <w:szCs w:val="24"/>
              </w:rPr>
            </w:pPr>
          </w:p>
        </w:tc>
      </w:tr>
      <w:tr w:rsidR="00324969" w:rsidRPr="00324969" w14:paraId="23A0310A" w14:textId="77777777" w:rsidTr="00324969">
        <w:trPr>
          <w:trHeight w:val="800"/>
          <w:jc w:val="center"/>
        </w:trPr>
        <w:tc>
          <w:tcPr>
            <w:tcW w:w="1403" w:type="dxa"/>
            <w:tcBorders>
              <w:left w:val="single" w:sz="12" w:space="0" w:color="auto"/>
            </w:tcBorders>
            <w:vAlign w:val="center"/>
          </w:tcPr>
          <w:p w14:paraId="085BD1E0" w14:textId="77777777" w:rsidR="00324969" w:rsidRPr="00324969" w:rsidRDefault="00324969" w:rsidP="00324969">
            <w:pPr>
              <w:pStyle w:val="1-"/>
              <w:rPr>
                <w:rFonts w:ascii="仿宋" w:eastAsia="仿宋" w:hAnsi="仿宋"/>
                <w:b/>
                <w:szCs w:val="24"/>
              </w:rPr>
            </w:pPr>
            <w:r w:rsidRPr="00324969">
              <w:rPr>
                <w:rFonts w:ascii="仿宋" w:eastAsia="仿宋" w:hAnsi="仿宋"/>
                <w:b/>
                <w:szCs w:val="24"/>
              </w:rPr>
              <w:t>业务说明</w:t>
            </w:r>
          </w:p>
        </w:tc>
        <w:tc>
          <w:tcPr>
            <w:tcW w:w="7119" w:type="dxa"/>
            <w:gridSpan w:val="3"/>
            <w:tcBorders>
              <w:right w:val="single" w:sz="12" w:space="0" w:color="auto"/>
            </w:tcBorders>
            <w:vAlign w:val="center"/>
          </w:tcPr>
          <w:p w14:paraId="458F403D" w14:textId="77777777" w:rsidR="00324969" w:rsidRPr="00324969" w:rsidRDefault="00324969" w:rsidP="00324969">
            <w:pPr>
              <w:pStyle w:val="1-"/>
              <w:jc w:val="left"/>
              <w:rPr>
                <w:rFonts w:ascii="仿宋" w:eastAsia="仿宋" w:hAnsi="仿宋"/>
                <w:szCs w:val="24"/>
              </w:rPr>
            </w:pPr>
            <w:r w:rsidRPr="00324969">
              <w:rPr>
                <w:rFonts w:ascii="仿宋" w:eastAsia="仿宋" w:hAnsi="仿宋" w:hint="eastAsia"/>
                <w:szCs w:val="24"/>
              </w:rPr>
              <w:t>无</w:t>
            </w:r>
          </w:p>
        </w:tc>
      </w:tr>
    </w:tbl>
    <w:p w14:paraId="7FB241BE" w14:textId="77777777" w:rsidR="00A61D7F" w:rsidRPr="00324969" w:rsidRDefault="00187B3B" w:rsidP="00601E14">
      <w:pPr>
        <w:pStyle w:val="3"/>
        <w:numPr>
          <w:ilvl w:val="0"/>
          <w:numId w:val="9"/>
        </w:numPr>
        <w:ind w:left="0" w:firstLine="0"/>
        <w:rPr>
          <w:rFonts w:ascii="仿宋" w:eastAsia="仿宋" w:hAnsi="仿宋"/>
          <w:szCs w:val="24"/>
        </w:rPr>
      </w:pPr>
      <w:bookmarkStart w:id="426" w:name="_Toc463978223"/>
      <w:bookmarkStart w:id="427" w:name="_Toc487103744"/>
      <w:bookmarkStart w:id="428" w:name="_Toc71399026"/>
      <w:r w:rsidRPr="00324969">
        <w:rPr>
          <w:rFonts w:ascii="仿宋" w:eastAsia="仿宋" w:hAnsi="仿宋" w:hint="eastAsia"/>
          <w:szCs w:val="24"/>
        </w:rPr>
        <w:lastRenderedPageBreak/>
        <w:t>性能测试</w:t>
      </w:r>
      <w:bookmarkEnd w:id="426"/>
      <w:bookmarkEnd w:id="427"/>
      <w:bookmarkEnd w:id="428"/>
    </w:p>
    <w:p w14:paraId="7491066A" w14:textId="77777777" w:rsidR="007E51A2" w:rsidRPr="007E51A2" w:rsidRDefault="007E51A2" w:rsidP="007E51A2">
      <w:pPr>
        <w:pStyle w:val="4"/>
        <w:tabs>
          <w:tab w:val="clear" w:pos="425"/>
          <w:tab w:val="left" w:pos="284"/>
        </w:tabs>
        <w:rPr>
          <w:rFonts w:ascii="仿宋" w:eastAsia="仿宋" w:hAnsi="仿宋"/>
          <w:b w:val="0"/>
        </w:rPr>
      </w:pPr>
      <w:r w:rsidRPr="007E51A2">
        <w:rPr>
          <w:rFonts w:ascii="仿宋" w:eastAsia="仿宋" w:hAnsi="仿宋" w:hint="eastAsia"/>
          <w:b w:val="0"/>
        </w:rPr>
        <w:t>整体性能指标测试</w:t>
      </w:r>
    </w:p>
    <w:p w14:paraId="7AAFFC07" w14:textId="77777777" w:rsidR="007E51A2" w:rsidRPr="00DD24B6" w:rsidRDefault="007E51A2" w:rsidP="007E51A2">
      <w:pPr>
        <w:ind w:firstLineChars="83" w:firstLine="199"/>
        <w:rPr>
          <w:rFonts w:ascii="仿宋" w:eastAsia="仿宋" w:hAnsi="仿宋"/>
        </w:rPr>
      </w:pPr>
      <w:r w:rsidRPr="00DD24B6">
        <w:rPr>
          <w:rFonts w:ascii="仿宋" w:eastAsia="仿宋" w:hAnsi="仿宋" w:hint="eastAsia"/>
        </w:rPr>
        <w:t>下表为整体性能指标测试结果</w:t>
      </w:r>
    </w:p>
    <w:tbl>
      <w:tblPr>
        <w:tblStyle w:val="a9"/>
        <w:tblW w:w="0" w:type="auto"/>
        <w:tblInd w:w="0" w:type="dxa"/>
        <w:tblLook w:val="04A0" w:firstRow="1" w:lastRow="0" w:firstColumn="1" w:lastColumn="0" w:noHBand="0" w:noVBand="1"/>
      </w:tblPr>
      <w:tblGrid>
        <w:gridCol w:w="988"/>
        <w:gridCol w:w="4961"/>
        <w:gridCol w:w="2347"/>
      </w:tblGrid>
      <w:tr w:rsidR="007E51A2" w:rsidRPr="00DD24B6" w14:paraId="6EB5B588" w14:textId="77777777" w:rsidTr="003433F3">
        <w:tc>
          <w:tcPr>
            <w:tcW w:w="988" w:type="dxa"/>
          </w:tcPr>
          <w:p w14:paraId="4C648B8F"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序号</w:t>
            </w:r>
          </w:p>
        </w:tc>
        <w:tc>
          <w:tcPr>
            <w:tcW w:w="4961" w:type="dxa"/>
          </w:tcPr>
          <w:p w14:paraId="484ABFE5"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测试项名称</w:t>
            </w:r>
          </w:p>
        </w:tc>
        <w:tc>
          <w:tcPr>
            <w:tcW w:w="2347" w:type="dxa"/>
          </w:tcPr>
          <w:p w14:paraId="76B090F3"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测试结果</w:t>
            </w:r>
          </w:p>
        </w:tc>
      </w:tr>
      <w:tr w:rsidR="007E51A2" w:rsidRPr="00DD24B6" w14:paraId="71B43DDA" w14:textId="77777777" w:rsidTr="003433F3">
        <w:tc>
          <w:tcPr>
            <w:tcW w:w="988" w:type="dxa"/>
          </w:tcPr>
          <w:p w14:paraId="4C021AF7"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1</w:t>
            </w:r>
          </w:p>
        </w:tc>
        <w:tc>
          <w:tcPr>
            <w:tcW w:w="4961" w:type="dxa"/>
          </w:tcPr>
          <w:p w14:paraId="07D1599D" w14:textId="77777777" w:rsidR="007E51A2" w:rsidRPr="00DD24B6" w:rsidRDefault="007E51A2" w:rsidP="003433F3">
            <w:pPr>
              <w:tabs>
                <w:tab w:val="left" w:pos="1200"/>
              </w:tabs>
              <w:ind w:firstLineChars="0" w:firstLine="0"/>
              <w:rPr>
                <w:rFonts w:ascii="仿宋" w:eastAsia="仿宋" w:hAnsi="仿宋"/>
              </w:rPr>
            </w:pPr>
            <w:r w:rsidRPr="00DD24B6">
              <w:rPr>
                <w:rFonts w:ascii="仿宋" w:eastAsia="仿宋" w:hAnsi="仿宋" w:hint="eastAsia"/>
              </w:rPr>
              <w:t>系统事务最大响应时间2</w:t>
            </w:r>
            <w:r w:rsidRPr="00DD24B6">
              <w:rPr>
                <w:rFonts w:ascii="仿宋" w:eastAsia="仿宋" w:hAnsi="仿宋"/>
              </w:rPr>
              <w:t>.55s</w:t>
            </w:r>
            <w:r w:rsidRPr="00DD24B6">
              <w:rPr>
                <w:rFonts w:ascii="仿宋" w:eastAsia="仿宋" w:hAnsi="仿宋" w:hint="eastAsia"/>
              </w:rPr>
              <w:t>，</w:t>
            </w:r>
            <w:r w:rsidRPr="00DD24B6">
              <w:rPr>
                <w:rFonts w:ascii="仿宋" w:eastAsia="仿宋" w:hAnsi="仿宋"/>
              </w:rPr>
              <w:t>平均时间</w:t>
            </w:r>
            <w:r w:rsidRPr="00DD24B6">
              <w:rPr>
                <w:rFonts w:ascii="仿宋" w:eastAsia="仿宋" w:hAnsi="仿宋" w:hint="eastAsia"/>
              </w:rPr>
              <w:t>1</w:t>
            </w:r>
            <w:r w:rsidRPr="00DD24B6">
              <w:rPr>
                <w:rFonts w:ascii="仿宋" w:eastAsia="仿宋" w:hAnsi="仿宋"/>
              </w:rPr>
              <w:t>.33s</w:t>
            </w:r>
          </w:p>
        </w:tc>
        <w:tc>
          <w:tcPr>
            <w:tcW w:w="2347" w:type="dxa"/>
          </w:tcPr>
          <w:p w14:paraId="05679463"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通过</w:t>
            </w:r>
          </w:p>
        </w:tc>
      </w:tr>
      <w:tr w:rsidR="007E51A2" w:rsidRPr="00DD24B6" w14:paraId="782DD5FB" w14:textId="77777777" w:rsidTr="003433F3">
        <w:tc>
          <w:tcPr>
            <w:tcW w:w="988" w:type="dxa"/>
          </w:tcPr>
          <w:p w14:paraId="2AB5D4A0"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2</w:t>
            </w:r>
          </w:p>
        </w:tc>
        <w:tc>
          <w:tcPr>
            <w:tcW w:w="4961" w:type="dxa"/>
          </w:tcPr>
          <w:p w14:paraId="1CAABE7E" w14:textId="77777777" w:rsidR="007E51A2" w:rsidRPr="00DD24B6" w:rsidRDefault="007E51A2" w:rsidP="003433F3">
            <w:pPr>
              <w:ind w:firstLineChars="0" w:firstLine="0"/>
              <w:rPr>
                <w:rFonts w:ascii="仿宋" w:eastAsia="仿宋" w:hAnsi="仿宋"/>
              </w:rPr>
            </w:pPr>
            <w:r w:rsidRPr="00DD24B6">
              <w:rPr>
                <w:rFonts w:ascii="仿宋" w:eastAsia="仿宋" w:hAnsi="仿宋" w:hint="eastAsia"/>
              </w:rPr>
              <w:t>8</w:t>
            </w:r>
            <w:r w:rsidRPr="00DD24B6">
              <w:rPr>
                <w:rFonts w:ascii="仿宋" w:eastAsia="仿宋" w:hAnsi="仿宋"/>
              </w:rPr>
              <w:t>小时连续运行</w:t>
            </w:r>
            <w:r w:rsidRPr="00DD24B6">
              <w:rPr>
                <w:rFonts w:ascii="仿宋" w:eastAsia="仿宋" w:hAnsi="仿宋" w:hint="eastAsia"/>
              </w:rPr>
              <w:t>，</w:t>
            </w:r>
            <w:r w:rsidRPr="00DD24B6">
              <w:rPr>
                <w:rFonts w:ascii="仿宋" w:eastAsia="仿宋" w:hAnsi="仿宋"/>
              </w:rPr>
              <w:t>稳定可靠</w:t>
            </w:r>
          </w:p>
        </w:tc>
        <w:tc>
          <w:tcPr>
            <w:tcW w:w="2347" w:type="dxa"/>
          </w:tcPr>
          <w:p w14:paraId="5D5A9C5F"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通过</w:t>
            </w:r>
          </w:p>
        </w:tc>
      </w:tr>
      <w:tr w:rsidR="007E51A2" w:rsidRPr="00DD24B6" w14:paraId="57BE9ADA" w14:textId="77777777" w:rsidTr="003433F3">
        <w:tc>
          <w:tcPr>
            <w:tcW w:w="988" w:type="dxa"/>
          </w:tcPr>
          <w:p w14:paraId="1176E67D"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3</w:t>
            </w:r>
          </w:p>
        </w:tc>
        <w:tc>
          <w:tcPr>
            <w:tcW w:w="4961" w:type="dxa"/>
          </w:tcPr>
          <w:p w14:paraId="1974F6E5" w14:textId="77777777" w:rsidR="007E51A2" w:rsidRPr="00DD24B6" w:rsidRDefault="007E51A2" w:rsidP="003433F3">
            <w:pPr>
              <w:ind w:firstLineChars="0" w:firstLine="0"/>
              <w:rPr>
                <w:rFonts w:ascii="仿宋" w:eastAsia="仿宋" w:hAnsi="仿宋"/>
              </w:rPr>
            </w:pPr>
            <w:r w:rsidRPr="00DD24B6">
              <w:rPr>
                <w:rFonts w:ascii="仿宋" w:eastAsia="仿宋" w:hAnsi="仿宋"/>
              </w:rPr>
              <w:t>cpu占用不大于</w:t>
            </w:r>
            <w:r w:rsidRPr="00DD24B6">
              <w:rPr>
                <w:rFonts w:ascii="仿宋" w:eastAsia="仿宋" w:hAnsi="仿宋" w:hint="eastAsia"/>
              </w:rPr>
              <w:t>1</w:t>
            </w:r>
            <w:r w:rsidRPr="00DD24B6">
              <w:rPr>
                <w:rFonts w:ascii="仿宋" w:eastAsia="仿宋" w:hAnsi="仿宋"/>
              </w:rPr>
              <w:t>5</w:t>
            </w:r>
            <w:r w:rsidRPr="00DD24B6">
              <w:rPr>
                <w:rFonts w:ascii="仿宋" w:eastAsia="仿宋" w:hAnsi="仿宋" w:hint="eastAsia"/>
              </w:rPr>
              <w:t>%，</w:t>
            </w:r>
            <w:r>
              <w:rPr>
                <w:rFonts w:ascii="仿宋" w:eastAsia="仿宋" w:hAnsi="仿宋" w:hint="eastAsia"/>
              </w:rPr>
              <w:t>内存占用不大于4G</w:t>
            </w:r>
          </w:p>
        </w:tc>
        <w:tc>
          <w:tcPr>
            <w:tcW w:w="2347" w:type="dxa"/>
          </w:tcPr>
          <w:p w14:paraId="37306C7C"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通过</w:t>
            </w:r>
          </w:p>
        </w:tc>
      </w:tr>
      <w:tr w:rsidR="007E51A2" w:rsidRPr="00DD24B6" w14:paraId="052B1E10" w14:textId="77777777" w:rsidTr="003433F3">
        <w:tc>
          <w:tcPr>
            <w:tcW w:w="988" w:type="dxa"/>
          </w:tcPr>
          <w:p w14:paraId="464773D0"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4</w:t>
            </w:r>
          </w:p>
        </w:tc>
        <w:tc>
          <w:tcPr>
            <w:tcW w:w="4961" w:type="dxa"/>
          </w:tcPr>
          <w:p w14:paraId="3E32CB81" w14:textId="77777777" w:rsidR="007E51A2" w:rsidRPr="00DD24B6" w:rsidRDefault="007E51A2" w:rsidP="003433F3">
            <w:pPr>
              <w:ind w:firstLineChars="0" w:firstLine="0"/>
              <w:rPr>
                <w:rFonts w:ascii="仿宋" w:eastAsia="仿宋" w:hAnsi="仿宋"/>
              </w:rPr>
            </w:pPr>
            <w:r w:rsidRPr="00DD24B6">
              <w:rPr>
                <w:rFonts w:ascii="仿宋" w:eastAsia="仿宋" w:hAnsi="仿宋"/>
              </w:rPr>
              <w:t>不会对其它运行程序影响</w:t>
            </w:r>
          </w:p>
        </w:tc>
        <w:tc>
          <w:tcPr>
            <w:tcW w:w="2347" w:type="dxa"/>
          </w:tcPr>
          <w:p w14:paraId="3DB5DEA4"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通过</w:t>
            </w:r>
          </w:p>
        </w:tc>
      </w:tr>
    </w:tbl>
    <w:p w14:paraId="622CEF2D" w14:textId="77777777" w:rsidR="007E51A2" w:rsidRPr="00DD24B6" w:rsidRDefault="007E51A2" w:rsidP="007E51A2">
      <w:pPr>
        <w:ind w:firstLine="480"/>
        <w:rPr>
          <w:rFonts w:ascii="仿宋" w:eastAsia="仿宋" w:hAnsi="仿宋"/>
        </w:rPr>
      </w:pPr>
    </w:p>
    <w:p w14:paraId="70E0875B" w14:textId="77777777" w:rsidR="007E51A2" w:rsidRPr="00DD24B6" w:rsidRDefault="007E51A2" w:rsidP="007E51A2">
      <w:pPr>
        <w:pStyle w:val="4"/>
        <w:tabs>
          <w:tab w:val="clear" w:pos="425"/>
          <w:tab w:val="left" w:pos="284"/>
        </w:tabs>
        <w:rPr>
          <w:rFonts w:ascii="仿宋" w:eastAsia="仿宋" w:hAnsi="仿宋"/>
          <w:b w:val="0"/>
        </w:rPr>
      </w:pPr>
      <w:r w:rsidRPr="00DD24B6">
        <w:rPr>
          <w:rFonts w:ascii="仿宋" w:eastAsia="仿宋" w:hAnsi="仿宋"/>
          <w:b w:val="0"/>
        </w:rPr>
        <w:t>整体功能指标测试</w:t>
      </w:r>
    </w:p>
    <w:p w14:paraId="70B5B17B" w14:textId="77777777" w:rsidR="007E51A2" w:rsidRPr="00DD24B6" w:rsidRDefault="007E51A2" w:rsidP="007E51A2">
      <w:pPr>
        <w:ind w:firstLineChars="83" w:firstLine="199"/>
        <w:rPr>
          <w:rFonts w:ascii="仿宋" w:eastAsia="仿宋" w:hAnsi="仿宋"/>
        </w:rPr>
      </w:pPr>
      <w:r w:rsidRPr="00DD24B6">
        <w:rPr>
          <w:rFonts w:ascii="仿宋" w:eastAsia="仿宋" w:hAnsi="仿宋" w:hint="eastAsia"/>
        </w:rPr>
        <w:t>下表为整体功能指标测试结果</w:t>
      </w:r>
    </w:p>
    <w:tbl>
      <w:tblPr>
        <w:tblStyle w:val="a9"/>
        <w:tblW w:w="0" w:type="auto"/>
        <w:tblInd w:w="0" w:type="dxa"/>
        <w:tblLook w:val="04A0" w:firstRow="1" w:lastRow="0" w:firstColumn="1" w:lastColumn="0" w:noHBand="0" w:noVBand="1"/>
      </w:tblPr>
      <w:tblGrid>
        <w:gridCol w:w="988"/>
        <w:gridCol w:w="4961"/>
        <w:gridCol w:w="2347"/>
      </w:tblGrid>
      <w:tr w:rsidR="007E51A2" w:rsidRPr="00DD24B6" w14:paraId="0187BF90" w14:textId="77777777" w:rsidTr="003433F3">
        <w:tc>
          <w:tcPr>
            <w:tcW w:w="988" w:type="dxa"/>
          </w:tcPr>
          <w:p w14:paraId="0566AC9B"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序号</w:t>
            </w:r>
          </w:p>
        </w:tc>
        <w:tc>
          <w:tcPr>
            <w:tcW w:w="4961" w:type="dxa"/>
          </w:tcPr>
          <w:p w14:paraId="4EF85F98"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测试项名称</w:t>
            </w:r>
          </w:p>
        </w:tc>
        <w:tc>
          <w:tcPr>
            <w:tcW w:w="2347" w:type="dxa"/>
          </w:tcPr>
          <w:p w14:paraId="29782748" w14:textId="77777777" w:rsidR="007E51A2" w:rsidRPr="00DD24B6" w:rsidRDefault="007E51A2" w:rsidP="003433F3">
            <w:pPr>
              <w:ind w:firstLineChars="0" w:firstLine="0"/>
              <w:jc w:val="center"/>
              <w:rPr>
                <w:rFonts w:ascii="仿宋" w:eastAsia="仿宋" w:hAnsi="仿宋"/>
              </w:rPr>
            </w:pPr>
            <w:r w:rsidRPr="00DD24B6">
              <w:rPr>
                <w:rFonts w:ascii="仿宋" w:eastAsia="仿宋" w:hAnsi="仿宋" w:hint="eastAsia"/>
              </w:rPr>
              <w:t>测试结果</w:t>
            </w:r>
          </w:p>
        </w:tc>
      </w:tr>
      <w:tr w:rsidR="00DD3FA1" w:rsidRPr="00DD24B6" w14:paraId="78276427" w14:textId="77777777" w:rsidTr="00DD3FA1">
        <w:tc>
          <w:tcPr>
            <w:tcW w:w="988" w:type="dxa"/>
          </w:tcPr>
          <w:p w14:paraId="4FCCB8F3" w14:textId="77777777" w:rsidR="00DD3FA1" w:rsidRPr="00DD24B6" w:rsidRDefault="00DD3FA1" w:rsidP="00DD3FA1">
            <w:pPr>
              <w:ind w:firstLineChars="0" w:firstLine="0"/>
              <w:jc w:val="center"/>
              <w:rPr>
                <w:rFonts w:ascii="仿宋" w:eastAsia="仿宋" w:hAnsi="仿宋"/>
              </w:rPr>
            </w:pPr>
            <w:r w:rsidRPr="00DD24B6">
              <w:rPr>
                <w:rFonts w:ascii="仿宋" w:eastAsia="仿宋" w:hAnsi="仿宋" w:hint="eastAsia"/>
              </w:rPr>
              <w:t>1</w:t>
            </w:r>
          </w:p>
        </w:tc>
        <w:tc>
          <w:tcPr>
            <w:tcW w:w="4961" w:type="dxa"/>
            <w:vAlign w:val="center"/>
          </w:tcPr>
          <w:p w14:paraId="7BE0209C" w14:textId="631691DA" w:rsidR="00DD3FA1" w:rsidRPr="00DD24B6" w:rsidRDefault="00DD3FA1" w:rsidP="00DD3FA1">
            <w:pPr>
              <w:tabs>
                <w:tab w:val="left" w:pos="1200"/>
              </w:tabs>
              <w:ind w:firstLineChars="0" w:firstLine="0"/>
              <w:rPr>
                <w:rFonts w:ascii="仿宋" w:eastAsia="仿宋" w:hAnsi="仿宋"/>
              </w:rPr>
            </w:pPr>
            <w:r>
              <w:rPr>
                <w:rFonts w:ascii="仿宋" w:eastAsia="仿宋" w:hAnsi="仿宋" w:hint="eastAsia"/>
              </w:rPr>
              <w:t>亿级社交媒体签到数据结构化存储与管理</w:t>
            </w:r>
          </w:p>
        </w:tc>
        <w:tc>
          <w:tcPr>
            <w:tcW w:w="2347" w:type="dxa"/>
          </w:tcPr>
          <w:p w14:paraId="60500046" w14:textId="77777777" w:rsidR="00DD3FA1" w:rsidRPr="00DD24B6" w:rsidRDefault="00DD3FA1" w:rsidP="00DD3FA1">
            <w:pPr>
              <w:ind w:firstLineChars="0" w:firstLine="0"/>
              <w:jc w:val="center"/>
              <w:rPr>
                <w:rFonts w:ascii="仿宋" w:eastAsia="仿宋" w:hAnsi="仿宋"/>
              </w:rPr>
            </w:pPr>
            <w:r w:rsidRPr="00DD24B6">
              <w:rPr>
                <w:rFonts w:ascii="仿宋" w:eastAsia="仿宋" w:hAnsi="仿宋" w:hint="eastAsia"/>
              </w:rPr>
              <w:t>通过</w:t>
            </w:r>
          </w:p>
        </w:tc>
      </w:tr>
      <w:tr w:rsidR="00DD3FA1" w:rsidRPr="00DD24B6" w14:paraId="604CD847" w14:textId="77777777" w:rsidTr="00DD3FA1">
        <w:tc>
          <w:tcPr>
            <w:tcW w:w="988" w:type="dxa"/>
          </w:tcPr>
          <w:p w14:paraId="1A3A2D7F" w14:textId="77777777" w:rsidR="00DD3FA1" w:rsidRPr="00DD24B6" w:rsidRDefault="00DD3FA1" w:rsidP="00DD3FA1">
            <w:pPr>
              <w:ind w:firstLineChars="0" w:firstLine="0"/>
              <w:jc w:val="center"/>
              <w:rPr>
                <w:rFonts w:ascii="仿宋" w:eastAsia="仿宋" w:hAnsi="仿宋"/>
              </w:rPr>
            </w:pPr>
            <w:r w:rsidRPr="00DD24B6">
              <w:rPr>
                <w:rFonts w:ascii="仿宋" w:eastAsia="仿宋" w:hAnsi="仿宋" w:hint="eastAsia"/>
              </w:rPr>
              <w:t>2</w:t>
            </w:r>
          </w:p>
        </w:tc>
        <w:tc>
          <w:tcPr>
            <w:tcW w:w="4961" w:type="dxa"/>
            <w:vAlign w:val="center"/>
          </w:tcPr>
          <w:p w14:paraId="44F02865" w14:textId="632B3D25" w:rsidR="00DD3FA1" w:rsidRPr="00DD24B6" w:rsidRDefault="00DD3FA1" w:rsidP="00DD3FA1">
            <w:pPr>
              <w:ind w:firstLineChars="0" w:firstLine="0"/>
              <w:rPr>
                <w:rFonts w:ascii="仿宋" w:eastAsia="仿宋" w:hAnsi="仿宋"/>
              </w:rPr>
            </w:pPr>
            <w:r>
              <w:rPr>
                <w:rFonts w:ascii="仿宋" w:eastAsia="仿宋" w:hAnsi="仿宋" w:hint="eastAsia"/>
              </w:rPr>
              <w:t>T</w:t>
            </w:r>
            <w:r>
              <w:rPr>
                <w:rFonts w:ascii="仿宋" w:eastAsia="仿宋" w:hAnsi="仿宋"/>
              </w:rPr>
              <w:t>B</w:t>
            </w:r>
            <w:r>
              <w:rPr>
                <w:rFonts w:ascii="仿宋" w:eastAsia="仿宋" w:hAnsi="仿宋" w:hint="eastAsia"/>
              </w:rPr>
              <w:t>级社交媒体数据非结构话存储与管理</w:t>
            </w:r>
          </w:p>
        </w:tc>
        <w:tc>
          <w:tcPr>
            <w:tcW w:w="2347" w:type="dxa"/>
          </w:tcPr>
          <w:p w14:paraId="4C4A7A91" w14:textId="77777777" w:rsidR="00DD3FA1" w:rsidRPr="00DD24B6" w:rsidRDefault="00DD3FA1" w:rsidP="00DD3FA1">
            <w:pPr>
              <w:ind w:firstLineChars="0" w:firstLine="0"/>
              <w:jc w:val="center"/>
              <w:rPr>
                <w:rFonts w:ascii="仿宋" w:eastAsia="仿宋" w:hAnsi="仿宋"/>
              </w:rPr>
            </w:pPr>
            <w:r w:rsidRPr="00DD24B6">
              <w:rPr>
                <w:rFonts w:ascii="仿宋" w:eastAsia="仿宋" w:hAnsi="仿宋" w:hint="eastAsia"/>
              </w:rPr>
              <w:t>通过</w:t>
            </w:r>
          </w:p>
        </w:tc>
      </w:tr>
      <w:tr w:rsidR="00DD3FA1" w:rsidRPr="00DD24B6" w14:paraId="36FEA44D" w14:textId="77777777" w:rsidTr="00DD3FA1">
        <w:tc>
          <w:tcPr>
            <w:tcW w:w="988" w:type="dxa"/>
          </w:tcPr>
          <w:p w14:paraId="7F120031" w14:textId="77777777" w:rsidR="00DD3FA1" w:rsidRPr="00DD24B6" w:rsidRDefault="00DD3FA1" w:rsidP="00DD3FA1">
            <w:pPr>
              <w:ind w:firstLineChars="0" w:firstLine="0"/>
              <w:jc w:val="center"/>
              <w:rPr>
                <w:rFonts w:ascii="仿宋" w:eastAsia="仿宋" w:hAnsi="仿宋"/>
              </w:rPr>
            </w:pPr>
            <w:r w:rsidRPr="00DD24B6">
              <w:rPr>
                <w:rFonts w:ascii="仿宋" w:eastAsia="仿宋" w:hAnsi="仿宋" w:hint="eastAsia"/>
              </w:rPr>
              <w:t>3</w:t>
            </w:r>
          </w:p>
        </w:tc>
        <w:tc>
          <w:tcPr>
            <w:tcW w:w="4961" w:type="dxa"/>
            <w:vAlign w:val="center"/>
          </w:tcPr>
          <w:p w14:paraId="709E6749" w14:textId="790DA2D3" w:rsidR="00DD3FA1" w:rsidRPr="00DD24B6" w:rsidRDefault="00DD3FA1" w:rsidP="00DD3FA1">
            <w:pPr>
              <w:ind w:firstLineChars="0" w:firstLine="0"/>
              <w:rPr>
                <w:rFonts w:ascii="仿宋" w:eastAsia="仿宋" w:hAnsi="仿宋"/>
              </w:rPr>
            </w:pPr>
            <w:r>
              <w:rPr>
                <w:rFonts w:ascii="仿宋" w:eastAsia="仿宋" w:hAnsi="仿宋" w:hint="eastAsia"/>
              </w:rPr>
              <w:t>高效的数据检索和分析，实现数据秒级查询</w:t>
            </w:r>
          </w:p>
        </w:tc>
        <w:tc>
          <w:tcPr>
            <w:tcW w:w="2347" w:type="dxa"/>
          </w:tcPr>
          <w:p w14:paraId="07ED55BB" w14:textId="77777777" w:rsidR="00DD3FA1" w:rsidRPr="00DD24B6" w:rsidRDefault="00DD3FA1" w:rsidP="00DD3FA1">
            <w:pPr>
              <w:ind w:firstLineChars="0" w:firstLine="0"/>
              <w:jc w:val="center"/>
              <w:rPr>
                <w:rFonts w:ascii="仿宋" w:eastAsia="仿宋" w:hAnsi="仿宋"/>
              </w:rPr>
            </w:pPr>
            <w:r w:rsidRPr="00DD24B6">
              <w:rPr>
                <w:rFonts w:ascii="仿宋" w:eastAsia="仿宋" w:hAnsi="仿宋" w:hint="eastAsia"/>
              </w:rPr>
              <w:t>通过</w:t>
            </w:r>
          </w:p>
        </w:tc>
      </w:tr>
    </w:tbl>
    <w:p w14:paraId="1546D703" w14:textId="77777777" w:rsidR="00BB1EE3" w:rsidRDefault="009E0F94" w:rsidP="00BB1EE3">
      <w:pPr>
        <w:pStyle w:val="1"/>
        <w:rPr>
          <w:ins w:id="429" w:author="kenken K" w:date="2021-05-08T20:38:00Z"/>
          <w:rFonts w:ascii="仿宋" w:eastAsia="仿宋" w:hAnsi="仿宋"/>
        </w:rPr>
      </w:pPr>
      <w:commentRangeStart w:id="430"/>
      <w:ins w:id="431" w:author="杨 啸晨" w:date="2021-05-08T16:35:00Z">
        <w:r>
          <w:rPr>
            <w:rFonts w:hint="eastAsia"/>
          </w:rPr>
          <w:t xml:space="preserve"> </w:t>
        </w:r>
        <w:r>
          <w:t xml:space="preserve"> </w:t>
        </w:r>
        <w:bookmarkStart w:id="432" w:name="_Toc71399027"/>
        <w:r w:rsidRPr="00324969">
          <w:rPr>
            <w:rFonts w:ascii="仿宋" w:eastAsia="仿宋" w:hAnsi="仿宋" w:hint="eastAsia"/>
          </w:rPr>
          <w:t>测试</w:t>
        </w:r>
      </w:ins>
      <w:ins w:id="433" w:author="kenken K" w:date="2021-05-08T20:37:00Z">
        <w:r w:rsidR="00BB1EE3">
          <w:rPr>
            <w:rFonts w:ascii="仿宋" w:eastAsia="仿宋" w:hAnsi="仿宋" w:hint="eastAsia"/>
          </w:rPr>
          <w:t>结论和建议</w:t>
        </w:r>
      </w:ins>
      <w:bookmarkEnd w:id="432"/>
      <w:ins w:id="434" w:author="杨 啸晨" w:date="2021-05-08T16:35:00Z">
        <w:del w:id="435" w:author="kenken K" w:date="2021-05-08T20:37:00Z">
          <w:r w:rsidRPr="00324969" w:rsidDel="00BB1EE3">
            <w:rPr>
              <w:rFonts w:ascii="仿宋" w:eastAsia="仿宋" w:hAnsi="仿宋" w:hint="eastAsia"/>
            </w:rPr>
            <w:delText>总结</w:delText>
          </w:r>
          <w:commentRangeEnd w:id="430"/>
          <w:r w:rsidDel="00BB1EE3">
            <w:rPr>
              <w:rStyle w:val="ad"/>
              <w:b w:val="0"/>
              <w:bCs w:val="0"/>
              <w:kern w:val="2"/>
            </w:rPr>
            <w:commentReference w:id="430"/>
          </w:r>
        </w:del>
      </w:ins>
    </w:p>
    <w:p w14:paraId="2F6FF4C8" w14:textId="38DD1A4D" w:rsidR="00BB1EE3" w:rsidRPr="00BB1EE3" w:rsidRDefault="00BB1EE3" w:rsidP="00BB1EE3">
      <w:pPr>
        <w:pStyle w:val="2"/>
        <w:numPr>
          <w:ilvl w:val="0"/>
          <w:numId w:val="26"/>
        </w:numPr>
        <w:rPr>
          <w:ins w:id="436" w:author="kenken K" w:date="2021-05-08T20:37:00Z"/>
          <w:rFonts w:ascii="仿宋" w:eastAsia="仿宋" w:hAnsi="仿宋" w:hint="eastAsia"/>
          <w:rPrChange w:id="437" w:author="kenken K" w:date="2021-05-08T20:39:00Z">
            <w:rPr>
              <w:ins w:id="438" w:author="kenken K" w:date="2021-05-08T20:37:00Z"/>
              <w:rFonts w:hint="eastAsia"/>
            </w:rPr>
          </w:rPrChange>
        </w:rPr>
        <w:pPrChange w:id="439" w:author="kenken K" w:date="2021-05-08T20:39:00Z">
          <w:pPr>
            <w:ind w:firstLine="480"/>
          </w:pPr>
        </w:pPrChange>
      </w:pPr>
      <w:bookmarkStart w:id="440" w:name="_Toc71399028"/>
      <w:ins w:id="441" w:author="kenken K" w:date="2021-05-08T20:37:00Z">
        <w:r>
          <w:rPr>
            <w:rFonts w:hint="eastAsia"/>
          </w:rPr>
          <w:t>测试人员对需求的理解</w:t>
        </w:r>
        <w:bookmarkEnd w:id="440"/>
      </w:ins>
    </w:p>
    <w:p w14:paraId="4AF00AB7" w14:textId="453D34DD" w:rsidR="00BB1EE3" w:rsidDel="00FB474D" w:rsidRDefault="00BB1EE3" w:rsidP="00BB1EE3">
      <w:pPr>
        <w:ind w:firstLine="480"/>
        <w:rPr>
          <w:del w:id="442" w:author="kenken K" w:date="2021-05-08T20:38:00Z"/>
        </w:rPr>
      </w:pPr>
      <w:ins w:id="443" w:author="kenken K" w:date="2021-05-08T20:37:00Z">
        <w:r>
          <w:rPr>
            <w:rFonts w:hint="eastAsia"/>
          </w:rPr>
          <w:t>测试人员作为项目小组的成员、从项目需求开始对系统的业务进行了充分的理解，制定合理的测试计划，并在开发和实施过程中，不断地跟踪和测试项目的各阶段性版本。</w:t>
        </w:r>
      </w:ins>
    </w:p>
    <w:p w14:paraId="5821E770" w14:textId="77777777" w:rsidR="00FB474D" w:rsidRDefault="00FB474D" w:rsidP="00BB1EE3">
      <w:pPr>
        <w:ind w:firstLine="480"/>
        <w:rPr>
          <w:ins w:id="444" w:author="kenken K" w:date="2021-05-08T20:40:00Z"/>
          <w:rFonts w:hint="eastAsia"/>
        </w:rPr>
      </w:pPr>
    </w:p>
    <w:p w14:paraId="4470955F" w14:textId="6DC5AEFE" w:rsidR="00FB474D" w:rsidRDefault="00FB474D" w:rsidP="00FB474D">
      <w:pPr>
        <w:pStyle w:val="2"/>
        <w:rPr>
          <w:ins w:id="445" w:author="kenken K" w:date="2021-05-08T20:40:00Z"/>
          <w:rFonts w:hint="eastAsia"/>
        </w:rPr>
        <w:pPrChange w:id="446" w:author="kenken K" w:date="2021-05-08T20:40:00Z">
          <w:pPr>
            <w:ind w:firstLine="480"/>
          </w:pPr>
        </w:pPrChange>
      </w:pPr>
      <w:bookmarkStart w:id="447" w:name="_Toc71399029"/>
      <w:ins w:id="448" w:author="kenken K" w:date="2021-05-08T20:40:00Z">
        <w:r>
          <w:rPr>
            <w:rFonts w:hint="eastAsia"/>
          </w:rPr>
          <w:t>测试准备和测试执行过程</w:t>
        </w:r>
        <w:bookmarkEnd w:id="447"/>
      </w:ins>
    </w:p>
    <w:p w14:paraId="0159D1E0" w14:textId="68A66003" w:rsidR="00BB1EE3" w:rsidRPr="00BB1EE3" w:rsidRDefault="00FB474D" w:rsidP="00FB474D">
      <w:pPr>
        <w:ind w:firstLine="480"/>
        <w:rPr>
          <w:ins w:id="449" w:author="kenken K" w:date="2021-05-08T20:38:00Z"/>
          <w:rFonts w:hint="eastAsia"/>
          <w:rPrChange w:id="450" w:author="kenken K" w:date="2021-05-08T20:37:00Z">
            <w:rPr>
              <w:ins w:id="451" w:author="kenken K" w:date="2021-05-08T20:38:00Z"/>
              <w:rFonts w:ascii="仿宋" w:eastAsia="仿宋" w:hAnsi="仿宋"/>
            </w:rPr>
          </w:rPrChange>
        </w:rPr>
        <w:pPrChange w:id="452" w:author="kenken K" w:date="2021-05-08T20:37:00Z">
          <w:pPr>
            <w:pStyle w:val="1"/>
          </w:pPr>
        </w:pPrChange>
      </w:pPr>
      <w:ins w:id="453" w:author="kenken K" w:date="2021-05-08T20:40:00Z">
        <w:r>
          <w:rPr>
            <w:rFonts w:hint="eastAsia"/>
          </w:rPr>
          <w:t>在测试过程中，测试人员充分理解业务需求，并按照项目的测试计划，准备了充足的测试环境和资源，根据项目的《需求规格说明书》对项目的设计</w:t>
        </w:r>
        <w:r>
          <w:rPr>
            <w:rFonts w:hint="eastAsia"/>
          </w:rPr>
          <w:t>、</w:t>
        </w:r>
        <w:r>
          <w:rPr>
            <w:rFonts w:hint="eastAsia"/>
          </w:rPr>
          <w:t>实施结果进行了测试并对系统的可靠性</w:t>
        </w:r>
        <w:r>
          <w:rPr>
            <w:rFonts w:hint="eastAsia"/>
          </w:rPr>
          <w:t>、</w:t>
        </w:r>
        <w:r>
          <w:rPr>
            <w:rFonts w:hint="eastAsia"/>
          </w:rPr>
          <w:t>系统性能</w:t>
        </w:r>
        <w:r>
          <w:rPr>
            <w:rFonts w:hint="eastAsia"/>
          </w:rPr>
          <w:t>等方面</w:t>
        </w:r>
        <w:r>
          <w:rPr>
            <w:rFonts w:hint="eastAsia"/>
          </w:rPr>
          <w:t>进行了测试。</w:t>
        </w:r>
      </w:ins>
    </w:p>
    <w:p w14:paraId="644A7932" w14:textId="558BA1B0" w:rsidR="009E0F94" w:rsidRPr="00324969" w:rsidRDefault="00142C28" w:rsidP="00FB474D">
      <w:pPr>
        <w:pStyle w:val="2"/>
        <w:rPr>
          <w:ins w:id="454" w:author="杨 啸晨" w:date="2021-05-08T16:35:00Z"/>
        </w:rPr>
        <w:pPrChange w:id="455" w:author="kenken K" w:date="2021-05-08T20:39:00Z">
          <w:pPr>
            <w:pStyle w:val="2"/>
            <w:numPr>
              <w:numId w:val="18"/>
            </w:numPr>
            <w:ind w:left="420" w:hanging="420"/>
          </w:pPr>
        </w:pPrChange>
      </w:pPr>
      <w:bookmarkStart w:id="456" w:name="_Toc71399030"/>
      <w:ins w:id="457" w:author="杨 啸晨" w:date="2021-05-08T16:45:00Z">
        <w:r>
          <w:rPr>
            <w:rFonts w:hint="eastAsia"/>
          </w:rPr>
          <w:t>系统完成情况</w:t>
        </w:r>
      </w:ins>
      <w:bookmarkEnd w:id="456"/>
    </w:p>
    <w:p w14:paraId="1EFC3124" w14:textId="6DD53E83" w:rsidR="002C0EC8" w:rsidDel="00BB1EE3" w:rsidRDefault="002C0EC8" w:rsidP="00BB1EE3">
      <w:pPr>
        <w:spacing w:line="300" w:lineRule="auto"/>
        <w:ind w:firstLine="480"/>
        <w:rPr>
          <w:del w:id="458" w:author="kenken K" w:date="2021-05-08T20:38:00Z"/>
          <w:rFonts w:ascii="仿宋" w:eastAsia="仿宋" w:hAnsi="仿宋"/>
        </w:rPr>
      </w:pPr>
      <w:ins w:id="459" w:author="kenken K" w:date="2021-05-08T20:14:00Z">
        <w:r w:rsidRPr="002C0EC8">
          <w:rPr>
            <w:rFonts w:ascii="仿宋" w:eastAsia="仿宋" w:hAnsi="仿宋" w:hint="eastAsia"/>
          </w:rPr>
          <w:t>经过项目组开发人员、测试组人员以及相关人员的协力合作</w:t>
        </w:r>
        <w:r>
          <w:rPr>
            <w:rFonts w:ascii="仿宋" w:eastAsia="仿宋" w:hAnsi="仿宋" w:hint="eastAsia"/>
          </w:rPr>
          <w:t>，</w:t>
        </w:r>
      </w:ins>
      <w:ins w:id="460" w:author="杨 啸晨" w:date="2021-05-08T17:25:00Z">
        <w:r w:rsidR="009063E4" w:rsidRPr="007F14C7">
          <w:rPr>
            <w:rFonts w:ascii="仿宋" w:eastAsia="仿宋" w:hAnsi="仿宋" w:hint="eastAsia"/>
          </w:rPr>
          <w:t>海量社交媒体大数据的快速空间索引和处理系统</w:t>
        </w:r>
      </w:ins>
      <w:ins w:id="461" w:author="kenken K" w:date="2021-05-08T20:14:00Z">
        <w:r w:rsidRPr="002C0EC8">
          <w:rPr>
            <w:rFonts w:ascii="仿宋" w:eastAsia="仿宋" w:hAnsi="仿宋" w:hint="eastAsia"/>
          </w:rPr>
          <w:t>达到交付标准</w:t>
        </w:r>
        <w:r>
          <w:rPr>
            <w:rFonts w:ascii="仿宋" w:eastAsia="仿宋" w:hAnsi="仿宋" w:hint="eastAsia"/>
          </w:rPr>
          <w:t>，</w:t>
        </w:r>
      </w:ins>
      <w:ins w:id="462" w:author="杨 啸晨" w:date="2021-05-08T17:25:00Z">
        <w:r w:rsidR="009063E4">
          <w:rPr>
            <w:rFonts w:ascii="仿宋" w:eastAsia="仿宋" w:hAnsi="仿宋" w:hint="eastAsia"/>
          </w:rPr>
          <w:t>完整</w:t>
        </w:r>
      </w:ins>
      <w:ins w:id="463" w:author="杨 啸晨" w:date="2021-05-08T17:26:00Z">
        <w:r w:rsidR="009063E4" w:rsidRPr="009063E4">
          <w:rPr>
            <w:rFonts w:ascii="仿宋" w:eastAsia="仿宋" w:hAnsi="仿宋" w:hint="eastAsia"/>
          </w:rPr>
          <w:t>实现了</w:t>
        </w:r>
      </w:ins>
      <w:ins w:id="464" w:author="kenken K" w:date="2021-05-08T20:15:00Z">
        <w:r w:rsidRPr="002C0EC8">
          <w:rPr>
            <w:rFonts w:ascii="仿宋" w:eastAsia="仿宋" w:hAnsi="仿宋" w:hint="eastAsia"/>
          </w:rPr>
          <w:t>在用户需求说明书中所约定的功能</w:t>
        </w:r>
        <w:r>
          <w:rPr>
            <w:rFonts w:ascii="仿宋" w:eastAsia="仿宋" w:hAnsi="仿宋" w:hint="eastAsia"/>
          </w:rPr>
          <w:t>和需求</w:t>
        </w:r>
      </w:ins>
      <w:ins w:id="465" w:author="杨 啸晨" w:date="2021-05-08T17:26:00Z">
        <w:del w:id="466" w:author="kenken K" w:date="2021-05-08T20:15:00Z">
          <w:r w:rsidR="009063E4" w:rsidRPr="009063E4" w:rsidDel="002C0EC8">
            <w:rPr>
              <w:rFonts w:ascii="仿宋" w:eastAsia="仿宋" w:hAnsi="仿宋" w:hint="eastAsia"/>
            </w:rPr>
            <w:delText>需求规格说明书中的需求</w:delText>
          </w:r>
        </w:del>
        <w:r w:rsidR="009063E4" w:rsidRPr="009063E4">
          <w:rPr>
            <w:rFonts w:ascii="仿宋" w:eastAsia="仿宋" w:hAnsi="仿宋" w:hint="eastAsia"/>
          </w:rPr>
          <w:t>，</w:t>
        </w:r>
      </w:ins>
      <w:ins w:id="467" w:author="kenken K" w:date="2021-05-08T20:15:00Z">
        <w:r w:rsidRPr="002C0EC8">
          <w:rPr>
            <w:rFonts w:ascii="仿宋" w:eastAsia="仿宋" w:hAnsi="仿宋" w:hint="eastAsia"/>
          </w:rPr>
          <w:t>即</w:t>
        </w:r>
      </w:ins>
      <w:ins w:id="468" w:author="kenken K" w:date="2021-05-08T20:14:00Z">
        <w:r w:rsidRPr="002C0EC8">
          <w:rPr>
            <w:rFonts w:ascii="仿宋" w:eastAsia="仿宋" w:hAnsi="仿宋" w:hint="eastAsia"/>
          </w:rPr>
          <w:t>能够实现</w:t>
        </w:r>
      </w:ins>
      <w:ins w:id="469" w:author="杨 啸晨" w:date="2021-05-08T17:26:00Z">
        <w:del w:id="470" w:author="kenken K" w:date="2021-05-08T20:14:00Z">
          <w:r w:rsidR="009063E4" w:rsidRPr="009063E4" w:rsidDel="002C0EC8">
            <w:rPr>
              <w:rFonts w:ascii="仿宋" w:eastAsia="仿宋" w:hAnsi="仿宋" w:hint="eastAsia"/>
            </w:rPr>
            <w:delText>主要分为</w:delText>
          </w:r>
        </w:del>
        <w:r w:rsidR="009063E4">
          <w:rPr>
            <w:rFonts w:ascii="仿宋" w:eastAsia="仿宋" w:hAnsi="仿宋" w:hint="eastAsia"/>
          </w:rPr>
          <w:t>亿级社交媒体签到数据结构化存储与管理、</w:t>
        </w:r>
        <w:r w:rsidR="009063E4">
          <w:rPr>
            <w:rFonts w:ascii="仿宋" w:eastAsia="仿宋" w:hAnsi="仿宋" w:hint="eastAsia"/>
          </w:rPr>
          <w:lastRenderedPageBreak/>
          <w:t>T</w:t>
        </w:r>
        <w:r w:rsidR="009063E4">
          <w:rPr>
            <w:rFonts w:ascii="仿宋" w:eastAsia="仿宋" w:hAnsi="仿宋"/>
          </w:rPr>
          <w:t>B</w:t>
        </w:r>
        <w:r w:rsidR="009063E4">
          <w:rPr>
            <w:rFonts w:ascii="仿宋" w:eastAsia="仿宋" w:hAnsi="仿宋" w:hint="eastAsia"/>
          </w:rPr>
          <w:t>级社交媒体数据非结构话存储与管理和高效的数据检索和分析，实现数据秒级查询</w:t>
        </w:r>
        <w:r w:rsidR="009063E4" w:rsidRPr="009063E4">
          <w:rPr>
            <w:rFonts w:ascii="仿宋" w:eastAsia="仿宋" w:hAnsi="仿宋" w:hint="eastAsia"/>
          </w:rPr>
          <w:t>等功能</w:t>
        </w:r>
      </w:ins>
      <w:ins w:id="471" w:author="kenken K" w:date="2021-05-08T20:15:00Z">
        <w:r>
          <w:rPr>
            <w:rFonts w:ascii="仿宋" w:eastAsia="仿宋" w:hAnsi="仿宋" w:hint="eastAsia"/>
          </w:rPr>
          <w:t>。</w:t>
        </w:r>
      </w:ins>
      <w:ins w:id="472" w:author="杨 啸晨" w:date="2021-05-08T17:26:00Z">
        <w:del w:id="473" w:author="kenken K" w:date="2021-05-08T20:15:00Z">
          <w:r w:rsidR="009063E4" w:rsidRPr="009063E4" w:rsidDel="002C0EC8">
            <w:rPr>
              <w:rFonts w:ascii="仿宋" w:eastAsia="仿宋" w:hAnsi="仿宋" w:hint="eastAsia"/>
            </w:rPr>
            <w:delText>模块</w:delText>
          </w:r>
        </w:del>
      </w:ins>
      <w:ins w:id="474" w:author="杨 啸晨" w:date="2021-05-08T16:46:00Z">
        <w:del w:id="475" w:author="kenken K" w:date="2021-05-08T20:15:00Z">
          <w:r w:rsidR="00142C28" w:rsidDel="002C0EC8">
            <w:rPr>
              <w:rFonts w:ascii="仿宋" w:eastAsia="仿宋" w:hAnsi="仿宋" w:hint="eastAsia"/>
            </w:rPr>
            <w:delText>，达到</w:delText>
          </w:r>
        </w:del>
      </w:ins>
      <w:ins w:id="476" w:author="杨 啸晨" w:date="2021-05-08T16:49:00Z">
        <w:del w:id="477" w:author="kenken K" w:date="2021-05-08T20:15:00Z">
          <w:r w:rsidR="00142C28" w:rsidDel="002C0EC8">
            <w:rPr>
              <w:rFonts w:ascii="仿宋" w:eastAsia="仿宋" w:hAnsi="仿宋" w:hint="eastAsia"/>
            </w:rPr>
            <w:delText>项目</w:delText>
          </w:r>
        </w:del>
      </w:ins>
      <w:ins w:id="478" w:author="杨 啸晨" w:date="2021-05-08T16:46:00Z">
        <w:del w:id="479" w:author="kenken K" w:date="2021-05-08T20:15:00Z">
          <w:r w:rsidR="00142C28" w:rsidDel="002C0EC8">
            <w:rPr>
              <w:rFonts w:ascii="仿宋" w:eastAsia="仿宋" w:hAnsi="仿宋" w:hint="eastAsia"/>
            </w:rPr>
            <w:delText>验收</w:delText>
          </w:r>
        </w:del>
      </w:ins>
      <w:ins w:id="480" w:author="杨 啸晨" w:date="2021-05-08T16:47:00Z">
        <w:del w:id="481" w:author="kenken K" w:date="2021-05-08T20:15:00Z">
          <w:r w:rsidR="00142C28" w:rsidDel="002C0EC8">
            <w:rPr>
              <w:rFonts w:ascii="仿宋" w:eastAsia="仿宋" w:hAnsi="仿宋" w:hint="eastAsia"/>
            </w:rPr>
            <w:delText>要求。</w:delText>
          </w:r>
        </w:del>
      </w:ins>
    </w:p>
    <w:p w14:paraId="28CC1404" w14:textId="77777777" w:rsidR="00BB1EE3" w:rsidRPr="00324969" w:rsidRDefault="00BB1EE3" w:rsidP="00AA4226">
      <w:pPr>
        <w:spacing w:line="300" w:lineRule="auto"/>
        <w:ind w:firstLine="480"/>
        <w:rPr>
          <w:ins w:id="482" w:author="kenken K" w:date="2021-05-08T20:38:00Z"/>
          <w:rFonts w:ascii="仿宋" w:eastAsia="仿宋" w:hAnsi="仿宋" w:hint="eastAsia"/>
        </w:rPr>
      </w:pPr>
    </w:p>
    <w:p w14:paraId="7AFAE6BE" w14:textId="77777777" w:rsidR="009E0F94" w:rsidRPr="00324969" w:rsidRDefault="009E0F94" w:rsidP="00FB474D">
      <w:pPr>
        <w:pStyle w:val="2"/>
        <w:rPr>
          <w:ins w:id="483" w:author="杨 啸晨" w:date="2021-05-08T16:35:00Z"/>
        </w:rPr>
        <w:pPrChange w:id="484" w:author="kenken K" w:date="2021-05-08T20:41:00Z">
          <w:pPr>
            <w:pStyle w:val="2"/>
            <w:numPr>
              <w:numId w:val="18"/>
            </w:numPr>
            <w:ind w:left="420" w:hanging="420"/>
          </w:pPr>
        </w:pPrChange>
      </w:pPr>
      <w:bookmarkStart w:id="485" w:name="_Toc71399031"/>
      <w:ins w:id="486" w:author="杨 啸晨" w:date="2021-05-08T16:35:00Z">
        <w:r w:rsidRPr="00324969">
          <w:rPr>
            <w:rFonts w:hint="eastAsia"/>
          </w:rPr>
          <w:t>改进建议</w:t>
        </w:r>
        <w:bookmarkEnd w:id="485"/>
      </w:ins>
    </w:p>
    <w:p w14:paraId="021339E5" w14:textId="3E1EBEE5" w:rsidR="00ED2CC6" w:rsidRDefault="00142C28" w:rsidP="000D1953">
      <w:pPr>
        <w:pStyle w:val="3"/>
        <w:numPr>
          <w:ilvl w:val="0"/>
          <w:numId w:val="27"/>
        </w:numPr>
        <w:rPr>
          <w:ins w:id="487" w:author="kenken K" w:date="2021-05-08T20:16:00Z"/>
        </w:rPr>
        <w:pPrChange w:id="488" w:author="kenken K" w:date="2021-05-08T20:42:00Z">
          <w:pPr>
            <w:ind w:firstLine="480"/>
          </w:pPr>
        </w:pPrChange>
      </w:pPr>
      <w:bookmarkStart w:id="489" w:name="_Toc71399032"/>
      <w:ins w:id="490" w:author="杨 啸晨" w:date="2021-05-08T16:47:00Z">
        <w:r>
          <w:rPr>
            <w:rFonts w:hint="eastAsia"/>
          </w:rPr>
          <w:t>界面优化，</w:t>
        </w:r>
      </w:ins>
      <w:ins w:id="491" w:author="杨 啸晨" w:date="2021-05-08T16:48:00Z">
        <w:r>
          <w:rPr>
            <w:rFonts w:hint="eastAsia"/>
          </w:rPr>
          <w:t>加强系统的可用性</w:t>
        </w:r>
      </w:ins>
      <w:ins w:id="492" w:author="kenken K" w:date="2021-05-08T20:17:00Z">
        <w:r w:rsidR="00ED2CC6">
          <w:rPr>
            <w:rFonts w:hint="eastAsia"/>
          </w:rPr>
          <w:t>并实现</w:t>
        </w:r>
      </w:ins>
      <w:ins w:id="493" w:author="杨 啸晨" w:date="2021-05-08T16:48:00Z">
        <w:del w:id="494" w:author="kenken K" w:date="2021-05-08T20:17:00Z">
          <w:r w:rsidDel="00ED2CC6">
            <w:rPr>
              <w:rFonts w:hint="eastAsia"/>
            </w:rPr>
            <w:delText>。</w:delText>
          </w:r>
        </w:del>
      </w:ins>
      <w:ins w:id="495" w:author="杨 啸晨" w:date="2021-05-08T16:50:00Z">
        <w:r>
          <w:rPr>
            <w:rFonts w:hint="eastAsia"/>
          </w:rPr>
          <w:t>接口</w:t>
        </w:r>
        <w:del w:id="496" w:author="kenken K" w:date="2021-05-08T20:17:00Z">
          <w:r w:rsidDel="00ED2CC6">
            <w:rPr>
              <w:rFonts w:hint="eastAsia"/>
            </w:rPr>
            <w:delText>实现</w:delText>
          </w:r>
        </w:del>
      </w:ins>
      <w:ins w:id="497" w:author="kenken K" w:date="2021-05-08T20:17:00Z">
        <w:r w:rsidR="00ED2CC6">
          <w:rPr>
            <w:rFonts w:hint="eastAsia"/>
          </w:rPr>
          <w:t>的</w:t>
        </w:r>
      </w:ins>
      <w:ins w:id="498" w:author="杨 啸晨" w:date="2021-05-08T16:50:00Z">
        <w:r>
          <w:rPr>
            <w:rFonts w:hint="eastAsia"/>
          </w:rPr>
          <w:t>外网</w:t>
        </w:r>
        <w:r>
          <w:rPr>
            <w:rFonts w:hint="eastAsia"/>
          </w:rPr>
          <w:t>I</w:t>
        </w:r>
        <w:r>
          <w:t>P</w:t>
        </w:r>
        <w:r>
          <w:rPr>
            <w:rFonts w:hint="eastAsia"/>
          </w:rPr>
          <w:t>访问。</w:t>
        </w:r>
      </w:ins>
      <w:bookmarkEnd w:id="489"/>
    </w:p>
    <w:p w14:paraId="586E02F1" w14:textId="6B731129" w:rsidR="00ED2CC6" w:rsidRDefault="009063E4" w:rsidP="000D1953">
      <w:pPr>
        <w:pStyle w:val="3"/>
        <w:rPr>
          <w:ins w:id="499" w:author="kenken K" w:date="2021-05-08T20:34:00Z"/>
        </w:rPr>
        <w:pPrChange w:id="500" w:author="kenken K" w:date="2021-05-08T20:42:00Z">
          <w:pPr>
            <w:ind w:firstLine="480"/>
          </w:pPr>
        </w:pPrChange>
      </w:pPr>
      <w:ins w:id="501" w:author="杨 啸晨" w:date="2021-05-08T17:23:00Z">
        <w:del w:id="502" w:author="kenken K" w:date="2021-05-08T20:35:00Z">
          <w:r w:rsidRPr="009063E4" w:rsidDel="00A35F61">
            <w:rPr>
              <w:rFonts w:hint="eastAsia"/>
            </w:rPr>
            <w:delText>另外，</w:delText>
          </w:r>
        </w:del>
        <w:bookmarkStart w:id="503" w:name="_Toc71399033"/>
        <w:r w:rsidRPr="009063E4">
          <w:rPr>
            <w:rFonts w:hint="eastAsia"/>
          </w:rPr>
          <w:t>建议当项目组成员确定后，在项目组内部对</w:t>
        </w:r>
      </w:ins>
      <w:ins w:id="504" w:author="kenken K" w:date="2021-05-08T20:17:00Z">
        <w:r w:rsidR="00ED2CC6">
          <w:rPr>
            <w:rFonts w:hint="eastAsia"/>
          </w:rPr>
          <w:t>一</w:t>
        </w:r>
      </w:ins>
      <w:ins w:id="505" w:author="杨 啸晨" w:date="2021-05-08T17:23:00Z">
        <w:del w:id="506" w:author="kenken K" w:date="2021-05-08T20:16:00Z">
          <w:r w:rsidRPr="009063E4" w:rsidDel="00ED2CC6">
            <w:rPr>
              <w:rFonts w:hint="eastAsia"/>
            </w:rPr>
            <w:delText>--</w:delText>
          </w:r>
        </w:del>
        <w:r w:rsidRPr="009063E4">
          <w:rPr>
            <w:rFonts w:hint="eastAsia"/>
          </w:rPr>
          <w:t>些事项进行约定</w:t>
        </w:r>
      </w:ins>
      <w:ins w:id="507" w:author="kenken K" w:date="2021-05-08T17:31:00Z">
        <w:r w:rsidR="00AB4871">
          <w:rPr>
            <w:rFonts w:hint="eastAsia"/>
          </w:rPr>
          <w:t>，</w:t>
        </w:r>
      </w:ins>
      <w:ins w:id="508" w:author="杨 啸晨" w:date="2021-05-08T17:23:00Z">
        <w:del w:id="509" w:author="kenken K" w:date="2021-05-08T17:31:00Z">
          <w:r w:rsidRPr="009063E4" w:rsidDel="00AB4871">
            <w:rPr>
              <w:rFonts w:hint="eastAsia"/>
            </w:rPr>
            <w:delText>.</w:delText>
          </w:r>
        </w:del>
        <w:r w:rsidRPr="009063E4">
          <w:rPr>
            <w:rFonts w:hint="eastAsia"/>
          </w:rPr>
          <w:t>如开发</w:t>
        </w:r>
        <w:r w:rsidRPr="009063E4">
          <w:rPr>
            <w:rFonts w:hint="eastAsia"/>
          </w:rPr>
          <w:t>/</w:t>
        </w:r>
        <w:r w:rsidRPr="009063E4">
          <w:rPr>
            <w:rFonts w:hint="eastAsia"/>
          </w:rPr>
          <w:t>测试的</w:t>
        </w:r>
      </w:ins>
      <w:ins w:id="510" w:author="杨 啸晨" w:date="2021-05-08T17:24:00Z">
        <w:r w:rsidRPr="009063E4">
          <w:rPr>
            <w:rFonts w:hint="eastAsia"/>
          </w:rPr>
          <w:t>通用规范等，将会在一定程度上提高开发和测试的效率。</w:t>
        </w:r>
        <w:bookmarkEnd w:id="503"/>
        <w:del w:id="511" w:author="kenken K" w:date="2021-05-08T20:16:00Z">
          <w:r w:rsidRPr="009063E4" w:rsidDel="00ED2CC6">
            <w:rPr>
              <w:rFonts w:hint="eastAsia"/>
            </w:rPr>
            <w:cr/>
          </w:r>
        </w:del>
      </w:ins>
    </w:p>
    <w:p w14:paraId="2564157F" w14:textId="09BA0F35" w:rsidR="00A35F61" w:rsidRPr="009063E4" w:rsidRDefault="00A35F61" w:rsidP="000D1953">
      <w:pPr>
        <w:pStyle w:val="3"/>
        <w:rPr>
          <w:rFonts w:hint="eastAsia"/>
        </w:rPr>
        <w:pPrChange w:id="512" w:author="kenken K" w:date="2021-05-08T20:42:00Z">
          <w:pPr>
            <w:ind w:firstLine="480"/>
          </w:pPr>
        </w:pPrChange>
      </w:pPr>
      <w:bookmarkStart w:id="513" w:name="_Toc71399034"/>
      <w:ins w:id="514" w:author="kenken K" w:date="2021-05-08T20:34:00Z">
        <w:r w:rsidRPr="00A35F61">
          <w:rPr>
            <w:rFonts w:hint="eastAsia"/>
          </w:rPr>
          <w:t>项目的开发和实施虽然满足了当前业务的功能和性能要求，随着系统的运行和后期工程的</w:t>
        </w:r>
      </w:ins>
      <w:ins w:id="515" w:author="kenken K" w:date="2021-05-08T20:35:00Z">
        <w:r>
          <w:rPr>
            <w:rFonts w:hint="eastAsia"/>
          </w:rPr>
          <w:t>开发</w:t>
        </w:r>
      </w:ins>
      <w:ins w:id="516" w:author="kenken K" w:date="2021-05-08T20:34:00Z">
        <w:r w:rsidRPr="00A35F61">
          <w:rPr>
            <w:rFonts w:hint="eastAsia"/>
          </w:rPr>
          <w:t>，在现有系统软件硬件条件下，可能会给系统带来一定的压力，所以在后期工程的开发过程中，</w:t>
        </w:r>
      </w:ins>
      <w:ins w:id="517" w:author="kenken K" w:date="2021-05-08T20:35:00Z">
        <w:r w:rsidRPr="00A35F61">
          <w:rPr>
            <w:rFonts w:hint="eastAsia"/>
          </w:rPr>
          <w:t>要</w:t>
        </w:r>
      </w:ins>
      <w:ins w:id="518" w:author="kenken K" w:date="2021-05-08T20:34:00Z">
        <w:r w:rsidRPr="00A35F61">
          <w:rPr>
            <w:rFonts w:hint="eastAsia"/>
          </w:rPr>
          <w:t>随时兼顾一期工程的可能存在的性能优化和功能调整，以及系统在安全</w:t>
        </w:r>
      </w:ins>
      <w:ins w:id="519" w:author="kenken K" w:date="2021-05-08T20:35:00Z">
        <w:r>
          <w:rPr>
            <w:rFonts w:hint="eastAsia"/>
          </w:rPr>
          <w:t>等</w:t>
        </w:r>
      </w:ins>
      <w:ins w:id="520" w:author="kenken K" w:date="2021-05-08T20:34:00Z">
        <w:r w:rsidRPr="00A35F61">
          <w:rPr>
            <w:rFonts w:hint="eastAsia"/>
          </w:rPr>
          <w:t>方面加大资源投入力度，保证系统达到</w:t>
        </w:r>
        <w:r w:rsidRPr="00A35F61">
          <w:rPr>
            <w:rFonts w:hint="eastAsia"/>
          </w:rPr>
          <w:t>7x24</w:t>
        </w:r>
        <w:r w:rsidRPr="00A35F61">
          <w:rPr>
            <w:rFonts w:hint="eastAsia"/>
          </w:rPr>
          <w:t>小时稳定、可靠运行的要求。</w:t>
        </w:r>
      </w:ins>
      <w:bookmarkEnd w:id="513"/>
    </w:p>
    <w:sectPr w:rsidR="00A35F61" w:rsidRPr="009063E4">
      <w:footerReference w:type="default" r:id="rId2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3" w:author="yi yunlei" w:date="2021-05-08T16:01:00Z" w:initials="yy">
    <w:p w14:paraId="321F57CE" w14:textId="06B53893" w:rsidR="009E0F94" w:rsidRDefault="009E0F94">
      <w:pPr>
        <w:pStyle w:val="ae"/>
        <w:ind w:firstLine="420"/>
      </w:pPr>
      <w:r>
        <w:rPr>
          <w:rStyle w:val="ad"/>
        </w:rPr>
        <w:annotationRef/>
      </w:r>
      <w:r>
        <w:rPr>
          <w:rFonts w:hint="eastAsia"/>
        </w:rPr>
        <w:t>后面有提到性能测试，但是这里没有说明性能测试方法哦</w:t>
      </w:r>
    </w:p>
  </w:comment>
  <w:comment w:id="299" w:author="yi yunlei" w:date="2021-05-08T15:58:00Z" w:initials="yy">
    <w:p w14:paraId="20879606" w14:textId="1F66F009" w:rsidR="009E0F94" w:rsidRDefault="009E0F94">
      <w:pPr>
        <w:pStyle w:val="ae"/>
        <w:ind w:firstLine="420"/>
      </w:pPr>
      <w:r>
        <w:rPr>
          <w:rStyle w:val="ad"/>
        </w:rPr>
        <w:annotationRef/>
      </w:r>
      <w:r>
        <w:rPr>
          <w:rFonts w:hint="eastAsia"/>
        </w:rPr>
        <w:t>安全性测试，后面测试内容和测试结果里，好像没有涉及吧？</w:t>
      </w:r>
    </w:p>
  </w:comment>
  <w:comment w:id="351" w:author="yi yunlei" w:date="2021-05-08T15:59:00Z" w:initials="yy">
    <w:p w14:paraId="4B134762" w14:textId="5687C863" w:rsidR="009E0F94" w:rsidRDefault="009E0F94">
      <w:pPr>
        <w:pStyle w:val="ae"/>
        <w:ind w:firstLine="420"/>
      </w:pPr>
      <w:r>
        <w:rPr>
          <w:rStyle w:val="ad"/>
        </w:rPr>
        <w:annotationRef/>
      </w:r>
      <w:r>
        <w:rPr>
          <w:rFonts w:hint="eastAsia"/>
        </w:rPr>
        <w:t>浏览器兼容性测试，后面的测试内容和测试结果里，也没有涉及到吧？</w:t>
      </w:r>
    </w:p>
  </w:comment>
  <w:comment w:id="386" w:author="yi yunlei" w:date="2021-05-08T15:55:00Z" w:initials="yy">
    <w:p w14:paraId="3301D795" w14:textId="77777777" w:rsidR="009E0F94" w:rsidRPr="00473F37" w:rsidRDefault="009E0F94">
      <w:pPr>
        <w:pStyle w:val="ae"/>
        <w:ind w:firstLine="420"/>
        <w:rPr>
          <w:sz w:val="28"/>
          <w:szCs w:val="28"/>
        </w:rPr>
      </w:pPr>
      <w:r>
        <w:rPr>
          <w:rStyle w:val="ad"/>
        </w:rPr>
        <w:annotationRef/>
      </w:r>
      <w:r w:rsidRPr="00473F37">
        <w:rPr>
          <w:rFonts w:hint="eastAsia"/>
          <w:sz w:val="28"/>
          <w:szCs w:val="28"/>
        </w:rPr>
        <w:t>这一章节，好像太单薄了；</w:t>
      </w:r>
    </w:p>
    <w:p w14:paraId="6A744CA8" w14:textId="6A60D992" w:rsidR="009E0F94" w:rsidRDefault="009E0F94">
      <w:pPr>
        <w:pStyle w:val="ae"/>
        <w:ind w:firstLine="560"/>
      </w:pPr>
      <w:r w:rsidRPr="00473F37">
        <w:rPr>
          <w:rFonts w:hint="eastAsia"/>
          <w:sz w:val="28"/>
          <w:szCs w:val="28"/>
        </w:rPr>
        <w:t>并且，四五六章的顺序，改为：测试用例、</w:t>
      </w:r>
      <w:r>
        <w:rPr>
          <w:rFonts w:hint="eastAsia"/>
          <w:sz w:val="28"/>
          <w:szCs w:val="28"/>
        </w:rPr>
        <w:t>测试结果、测试总结（或测试结论）；是不是好些？</w:t>
      </w:r>
    </w:p>
  </w:comment>
  <w:comment w:id="430" w:author="yi yunlei" w:date="2021-05-08T15:55:00Z" w:initials="yy">
    <w:p w14:paraId="051CF6EE" w14:textId="77777777" w:rsidR="009E0F94" w:rsidRPr="00473F37" w:rsidRDefault="009E0F94" w:rsidP="009E0F94">
      <w:pPr>
        <w:pStyle w:val="ae"/>
        <w:ind w:firstLine="420"/>
        <w:rPr>
          <w:sz w:val="28"/>
          <w:szCs w:val="28"/>
        </w:rPr>
      </w:pPr>
      <w:r>
        <w:rPr>
          <w:rStyle w:val="ad"/>
        </w:rPr>
        <w:annotationRef/>
      </w:r>
      <w:r w:rsidRPr="00473F37">
        <w:rPr>
          <w:rFonts w:hint="eastAsia"/>
          <w:sz w:val="28"/>
          <w:szCs w:val="28"/>
        </w:rPr>
        <w:t>这一章节，好像太单薄了；</w:t>
      </w:r>
    </w:p>
    <w:p w14:paraId="4339AD2D" w14:textId="77777777" w:rsidR="009E0F94" w:rsidRDefault="009E0F94" w:rsidP="009E0F94">
      <w:pPr>
        <w:pStyle w:val="ae"/>
        <w:ind w:firstLine="560"/>
      </w:pPr>
      <w:r w:rsidRPr="00473F37">
        <w:rPr>
          <w:rFonts w:hint="eastAsia"/>
          <w:sz w:val="28"/>
          <w:szCs w:val="28"/>
        </w:rPr>
        <w:t>并且，四五六章的顺序，改为：测试用例、</w:t>
      </w:r>
      <w:r>
        <w:rPr>
          <w:rFonts w:hint="eastAsia"/>
          <w:sz w:val="28"/>
          <w:szCs w:val="28"/>
        </w:rPr>
        <w:t>测试结果、测试总结（或测试结论）；是不是好些？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1F57CE" w15:done="0"/>
  <w15:commentEx w15:paraId="20879606" w15:done="0"/>
  <w15:commentEx w15:paraId="4B134762" w15:done="0"/>
  <w15:commentEx w15:paraId="6A744CA8" w15:done="0"/>
  <w15:commentEx w15:paraId="4339AD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1345C" w16cex:dateUtc="2021-05-08T08:01:00Z"/>
  <w16cex:commentExtensible w16cex:durableId="24413399" w16cex:dateUtc="2021-05-08T07:58:00Z"/>
  <w16cex:commentExtensible w16cex:durableId="244133CE" w16cex:dateUtc="2021-05-08T07:59:00Z"/>
  <w16cex:commentExtensible w16cex:durableId="244132E4" w16cex:dateUtc="2021-05-08T07:55:00Z"/>
  <w16cex:commentExtensible w16cex:durableId="24413C40" w16cex:dateUtc="2021-05-08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F57CE" w16cid:durableId="2441345C"/>
  <w16cid:commentId w16cid:paraId="20879606" w16cid:durableId="24413399"/>
  <w16cid:commentId w16cid:paraId="4B134762" w16cid:durableId="244133CE"/>
  <w16cid:commentId w16cid:paraId="6A744CA8" w16cid:durableId="244132E4"/>
  <w16cid:commentId w16cid:paraId="4339AD2D" w16cid:durableId="24413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F1DD4" w14:textId="77777777" w:rsidR="009E648D" w:rsidRDefault="009E648D" w:rsidP="00DE4907">
      <w:pPr>
        <w:ind w:firstLine="480"/>
      </w:pPr>
      <w:r>
        <w:separator/>
      </w:r>
    </w:p>
  </w:endnote>
  <w:endnote w:type="continuationSeparator" w:id="0">
    <w:p w14:paraId="7D722DB6" w14:textId="77777777" w:rsidR="009E648D" w:rsidRDefault="009E648D" w:rsidP="00DE490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7F13" w14:textId="77777777" w:rsidR="009E0F94" w:rsidRDefault="009E0F9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5175" w14:textId="77777777" w:rsidR="009E0F94" w:rsidRDefault="009E0F94">
    <w:pPr>
      <w:pStyle w:val="a6"/>
      <w:ind w:firstLine="360"/>
      <w:jc w:val="center"/>
    </w:pPr>
  </w:p>
  <w:p w14:paraId="3B29DCFB" w14:textId="77777777" w:rsidR="009E0F94" w:rsidRDefault="009E0F9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1AD9" w14:textId="77777777" w:rsidR="009E0F94" w:rsidRDefault="009E0F94">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094489"/>
      <w:docPartObj>
        <w:docPartGallery w:val="Page Numbers (Bottom of Page)"/>
        <w:docPartUnique/>
      </w:docPartObj>
    </w:sdtPr>
    <w:sdtEndPr/>
    <w:sdtContent>
      <w:p w14:paraId="216537BC" w14:textId="77777777" w:rsidR="009E0F94" w:rsidRDefault="009E0F94">
        <w:pPr>
          <w:pStyle w:val="a6"/>
          <w:ind w:firstLine="360"/>
          <w:jc w:val="center"/>
        </w:pPr>
        <w:r>
          <w:fldChar w:fldCharType="begin"/>
        </w:r>
        <w:r>
          <w:instrText>PAGE   \* MERGEFORMAT</w:instrText>
        </w:r>
        <w:r>
          <w:fldChar w:fldCharType="separate"/>
        </w:r>
        <w:r w:rsidRPr="00610FEB">
          <w:rPr>
            <w:noProof/>
            <w:lang w:val="zh-CN"/>
          </w:rPr>
          <w:t>2</w:t>
        </w:r>
        <w:r>
          <w:fldChar w:fldCharType="end"/>
        </w:r>
      </w:p>
    </w:sdtContent>
  </w:sdt>
  <w:p w14:paraId="4317E809" w14:textId="77777777" w:rsidR="009E0F94" w:rsidRDefault="009E0F94">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204982"/>
      <w:docPartObj>
        <w:docPartGallery w:val="Page Numbers (Bottom of Page)"/>
        <w:docPartUnique/>
      </w:docPartObj>
    </w:sdtPr>
    <w:sdtEndPr/>
    <w:sdtContent>
      <w:p w14:paraId="767CB6FB" w14:textId="77777777" w:rsidR="009E0F94" w:rsidRDefault="009E0F94" w:rsidP="0071336F">
        <w:pPr>
          <w:pStyle w:val="a6"/>
          <w:ind w:firstLine="360"/>
          <w:jc w:val="center"/>
        </w:pPr>
        <w:r>
          <w:fldChar w:fldCharType="begin"/>
        </w:r>
        <w:r>
          <w:instrText>PAGE   \* MERGEFORMAT</w:instrText>
        </w:r>
        <w:r>
          <w:fldChar w:fldCharType="separate"/>
        </w:r>
        <w:r w:rsidRPr="00610FEB">
          <w:rPr>
            <w:noProof/>
            <w:lang w:val="zh-CN"/>
          </w:rPr>
          <w:t>3</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595178"/>
      <w:docPartObj>
        <w:docPartGallery w:val="Page Numbers (Bottom of Page)"/>
        <w:docPartUnique/>
      </w:docPartObj>
    </w:sdtPr>
    <w:sdtEndPr/>
    <w:sdtContent>
      <w:p w14:paraId="60C87CBB" w14:textId="77777777" w:rsidR="009E0F94" w:rsidRDefault="009E0F94" w:rsidP="0071336F">
        <w:pPr>
          <w:pStyle w:val="a6"/>
          <w:ind w:firstLine="360"/>
          <w:jc w:val="center"/>
        </w:pPr>
        <w:r>
          <w:fldChar w:fldCharType="begin"/>
        </w:r>
        <w:r>
          <w:instrText>PAGE   \* MERGEFORMAT</w:instrText>
        </w:r>
        <w:r>
          <w:fldChar w:fldCharType="separate"/>
        </w:r>
        <w:r w:rsidRPr="00610FEB">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E974" w14:textId="77777777" w:rsidR="009E648D" w:rsidRDefault="009E648D" w:rsidP="00DE4907">
      <w:pPr>
        <w:ind w:firstLine="480"/>
      </w:pPr>
      <w:r>
        <w:separator/>
      </w:r>
    </w:p>
  </w:footnote>
  <w:footnote w:type="continuationSeparator" w:id="0">
    <w:p w14:paraId="5779CCD7" w14:textId="77777777" w:rsidR="009E648D" w:rsidRDefault="009E648D" w:rsidP="00DE490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70E9" w14:textId="77777777" w:rsidR="009E0F94" w:rsidRDefault="009E0F9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C9D4" w14:textId="77777777" w:rsidR="009E0F94" w:rsidRDefault="009E0F94" w:rsidP="005439A2">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9911" w14:textId="77777777" w:rsidR="009E0F94" w:rsidRDefault="009E0F9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78F"/>
    <w:multiLevelType w:val="hybridMultilevel"/>
    <w:tmpl w:val="01B00F42"/>
    <w:lvl w:ilvl="0" w:tplc="3FAC111E">
      <w:start w:val="1"/>
      <w:numFmt w:val="decimal"/>
      <w:lvlText w:val="%1."/>
      <w:lvlJc w:val="left"/>
      <w:pPr>
        <w:ind w:left="113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13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C1578"/>
    <w:multiLevelType w:val="hybridMultilevel"/>
    <w:tmpl w:val="9D5AFB0C"/>
    <w:lvl w:ilvl="0" w:tplc="B2F273F2">
      <w:start w:val="1"/>
      <w:numFmt w:val="chineseCountingThousand"/>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1907D9"/>
    <w:multiLevelType w:val="hybridMultilevel"/>
    <w:tmpl w:val="08642964"/>
    <w:lvl w:ilvl="0" w:tplc="98707C5A">
      <w:start w:val="1"/>
      <w:numFmt w:val="decimal"/>
      <w:lvlText w:val="%1）"/>
      <w:lvlJc w:val="left"/>
      <w:pPr>
        <w:ind w:left="403" w:hanging="360"/>
      </w:pPr>
      <w:rPr>
        <w:rFonts w:hint="default"/>
      </w:rPr>
    </w:lvl>
    <w:lvl w:ilvl="1" w:tplc="04090019" w:tentative="1">
      <w:start w:val="1"/>
      <w:numFmt w:val="lowerLetter"/>
      <w:lvlText w:val="%2)"/>
      <w:lvlJc w:val="left"/>
      <w:pPr>
        <w:ind w:left="883" w:hanging="420"/>
      </w:pPr>
    </w:lvl>
    <w:lvl w:ilvl="2" w:tplc="0409001B" w:tentative="1">
      <w:start w:val="1"/>
      <w:numFmt w:val="lowerRoman"/>
      <w:lvlText w:val="%3."/>
      <w:lvlJc w:val="right"/>
      <w:pPr>
        <w:ind w:left="1303" w:hanging="420"/>
      </w:pPr>
    </w:lvl>
    <w:lvl w:ilvl="3" w:tplc="0409000F" w:tentative="1">
      <w:start w:val="1"/>
      <w:numFmt w:val="decimal"/>
      <w:lvlText w:val="%4."/>
      <w:lvlJc w:val="left"/>
      <w:pPr>
        <w:ind w:left="1723" w:hanging="420"/>
      </w:pPr>
    </w:lvl>
    <w:lvl w:ilvl="4" w:tplc="04090019" w:tentative="1">
      <w:start w:val="1"/>
      <w:numFmt w:val="lowerLetter"/>
      <w:lvlText w:val="%5)"/>
      <w:lvlJc w:val="left"/>
      <w:pPr>
        <w:ind w:left="2143" w:hanging="420"/>
      </w:pPr>
    </w:lvl>
    <w:lvl w:ilvl="5" w:tplc="0409001B" w:tentative="1">
      <w:start w:val="1"/>
      <w:numFmt w:val="lowerRoman"/>
      <w:lvlText w:val="%6."/>
      <w:lvlJc w:val="right"/>
      <w:pPr>
        <w:ind w:left="2563" w:hanging="420"/>
      </w:pPr>
    </w:lvl>
    <w:lvl w:ilvl="6" w:tplc="0409000F" w:tentative="1">
      <w:start w:val="1"/>
      <w:numFmt w:val="decimal"/>
      <w:lvlText w:val="%7."/>
      <w:lvlJc w:val="left"/>
      <w:pPr>
        <w:ind w:left="2983" w:hanging="420"/>
      </w:pPr>
    </w:lvl>
    <w:lvl w:ilvl="7" w:tplc="04090019" w:tentative="1">
      <w:start w:val="1"/>
      <w:numFmt w:val="lowerLetter"/>
      <w:lvlText w:val="%8)"/>
      <w:lvlJc w:val="left"/>
      <w:pPr>
        <w:ind w:left="3403" w:hanging="420"/>
      </w:pPr>
    </w:lvl>
    <w:lvl w:ilvl="8" w:tplc="0409001B" w:tentative="1">
      <w:start w:val="1"/>
      <w:numFmt w:val="lowerRoman"/>
      <w:lvlText w:val="%9."/>
      <w:lvlJc w:val="right"/>
      <w:pPr>
        <w:ind w:left="3823" w:hanging="420"/>
      </w:pPr>
    </w:lvl>
  </w:abstractNum>
  <w:abstractNum w:abstractNumId="3" w15:restartNumberingAfterBreak="0">
    <w:nsid w:val="1848332C"/>
    <w:multiLevelType w:val="hybridMultilevel"/>
    <w:tmpl w:val="8FFE93F0"/>
    <w:lvl w:ilvl="0" w:tplc="C8C0F5EE">
      <w:start w:val="1"/>
      <w:numFmt w:val="decimal"/>
      <w:lvlText w:val="%1."/>
      <w:lvlJc w:val="left"/>
      <w:pPr>
        <w:ind w:left="11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C27DD"/>
    <w:multiLevelType w:val="multilevel"/>
    <w:tmpl w:val="1F1C27DD"/>
    <w:lvl w:ilvl="0">
      <w:start w:val="1"/>
      <w:numFmt w:val="decimal"/>
      <w:pStyle w:val="C50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7F721C"/>
    <w:multiLevelType w:val="hybridMultilevel"/>
    <w:tmpl w:val="526A076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708CB"/>
    <w:multiLevelType w:val="hybridMultilevel"/>
    <w:tmpl w:val="08642964"/>
    <w:lvl w:ilvl="0" w:tplc="98707C5A">
      <w:start w:val="1"/>
      <w:numFmt w:val="decimal"/>
      <w:lvlText w:val="%1）"/>
      <w:lvlJc w:val="left"/>
      <w:pPr>
        <w:ind w:left="403" w:hanging="360"/>
      </w:pPr>
      <w:rPr>
        <w:rFonts w:hint="default"/>
      </w:rPr>
    </w:lvl>
    <w:lvl w:ilvl="1" w:tplc="04090019" w:tentative="1">
      <w:start w:val="1"/>
      <w:numFmt w:val="lowerLetter"/>
      <w:lvlText w:val="%2)"/>
      <w:lvlJc w:val="left"/>
      <w:pPr>
        <w:ind w:left="883" w:hanging="420"/>
      </w:pPr>
    </w:lvl>
    <w:lvl w:ilvl="2" w:tplc="0409001B" w:tentative="1">
      <w:start w:val="1"/>
      <w:numFmt w:val="lowerRoman"/>
      <w:lvlText w:val="%3."/>
      <w:lvlJc w:val="right"/>
      <w:pPr>
        <w:ind w:left="1303" w:hanging="420"/>
      </w:pPr>
    </w:lvl>
    <w:lvl w:ilvl="3" w:tplc="0409000F" w:tentative="1">
      <w:start w:val="1"/>
      <w:numFmt w:val="decimal"/>
      <w:lvlText w:val="%4."/>
      <w:lvlJc w:val="left"/>
      <w:pPr>
        <w:ind w:left="1723" w:hanging="420"/>
      </w:pPr>
    </w:lvl>
    <w:lvl w:ilvl="4" w:tplc="04090019" w:tentative="1">
      <w:start w:val="1"/>
      <w:numFmt w:val="lowerLetter"/>
      <w:lvlText w:val="%5)"/>
      <w:lvlJc w:val="left"/>
      <w:pPr>
        <w:ind w:left="2143" w:hanging="420"/>
      </w:pPr>
    </w:lvl>
    <w:lvl w:ilvl="5" w:tplc="0409001B" w:tentative="1">
      <w:start w:val="1"/>
      <w:numFmt w:val="lowerRoman"/>
      <w:lvlText w:val="%6."/>
      <w:lvlJc w:val="right"/>
      <w:pPr>
        <w:ind w:left="2563" w:hanging="420"/>
      </w:pPr>
    </w:lvl>
    <w:lvl w:ilvl="6" w:tplc="0409000F" w:tentative="1">
      <w:start w:val="1"/>
      <w:numFmt w:val="decimal"/>
      <w:lvlText w:val="%7."/>
      <w:lvlJc w:val="left"/>
      <w:pPr>
        <w:ind w:left="2983" w:hanging="420"/>
      </w:pPr>
    </w:lvl>
    <w:lvl w:ilvl="7" w:tplc="04090019" w:tentative="1">
      <w:start w:val="1"/>
      <w:numFmt w:val="lowerLetter"/>
      <w:lvlText w:val="%8)"/>
      <w:lvlJc w:val="left"/>
      <w:pPr>
        <w:ind w:left="3403" w:hanging="420"/>
      </w:pPr>
    </w:lvl>
    <w:lvl w:ilvl="8" w:tplc="0409001B" w:tentative="1">
      <w:start w:val="1"/>
      <w:numFmt w:val="lowerRoman"/>
      <w:lvlText w:val="%9."/>
      <w:lvlJc w:val="right"/>
      <w:pPr>
        <w:ind w:left="3823" w:hanging="420"/>
      </w:pPr>
    </w:lvl>
  </w:abstractNum>
  <w:abstractNum w:abstractNumId="7" w15:restartNumberingAfterBreak="0">
    <w:nsid w:val="26EF5298"/>
    <w:multiLevelType w:val="hybridMultilevel"/>
    <w:tmpl w:val="FE70AFBE"/>
    <w:lvl w:ilvl="0" w:tplc="8CA070D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1B546B"/>
    <w:multiLevelType w:val="hybridMultilevel"/>
    <w:tmpl w:val="9968AE02"/>
    <w:lvl w:ilvl="0" w:tplc="D49AB416">
      <w:start w:val="1"/>
      <w:numFmt w:val="decimal"/>
      <w:lvlText w:val="%1、"/>
      <w:lvlJc w:val="left"/>
      <w:pPr>
        <w:ind w:left="1130" w:hanging="4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9" w15:restartNumberingAfterBreak="0">
    <w:nsid w:val="2F4056BA"/>
    <w:multiLevelType w:val="multilevel"/>
    <w:tmpl w:val="4BB4B8E6"/>
    <w:lvl w:ilvl="0">
      <w:start w:val="1"/>
      <w:numFmt w:val="chineseCountingThousand"/>
      <w:pStyle w:val="1"/>
      <w:suff w:val="nothing"/>
      <w:lvlText w:val="第%1章"/>
      <w:lvlJc w:val="left"/>
      <w:pPr>
        <w:ind w:left="0" w:firstLine="0"/>
      </w:pPr>
      <w:rPr>
        <w:rFonts w:ascii="仿宋_GB2312" w:eastAsia="仿宋_GB2312" w:hint="eastAsia"/>
        <w:sz w:val="28"/>
        <w:szCs w:val="2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decimal"/>
      <w:pStyle w:val="4"/>
      <w:lvlText w:val="%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0" w15:restartNumberingAfterBreak="0">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1" w15:restartNumberingAfterBreak="0">
    <w:nsid w:val="4B385F52"/>
    <w:multiLevelType w:val="multilevel"/>
    <w:tmpl w:val="995CE19A"/>
    <w:lvl w:ilvl="0">
      <w:start w:val="1"/>
      <w:numFmt w:val="decimal"/>
      <w:lvlText w:val="%1."/>
      <w:lvlJc w:val="left"/>
      <w:pPr>
        <w:tabs>
          <w:tab w:val="num" w:pos="965"/>
        </w:tabs>
        <w:ind w:left="965" w:hanging="425"/>
      </w:pPr>
      <w:rPr>
        <w:rFonts w:ascii="Times New Roman" w:hAnsi="Times New Roman" w:cs="Times New Roman" w:hint="default"/>
      </w:rPr>
    </w:lvl>
    <w:lvl w:ilvl="1">
      <w:start w:val="1"/>
      <w:numFmt w:val="decimal"/>
      <w:lvlText w:val="%1.%2."/>
      <w:lvlJc w:val="left"/>
      <w:pPr>
        <w:tabs>
          <w:tab w:val="num" w:pos="1107"/>
        </w:tabs>
        <w:ind w:left="1107" w:hanging="567"/>
      </w:pPr>
    </w:lvl>
    <w:lvl w:ilvl="2">
      <w:start w:val="1"/>
      <w:numFmt w:val="decimal"/>
      <w:lvlText w:val="%1.%2.%3."/>
      <w:lvlJc w:val="left"/>
      <w:pPr>
        <w:tabs>
          <w:tab w:val="num" w:pos="1249"/>
        </w:tabs>
        <w:ind w:left="1249" w:hanging="709"/>
      </w:pPr>
    </w:lvl>
    <w:lvl w:ilvl="3">
      <w:start w:val="1"/>
      <w:numFmt w:val="decimal"/>
      <w:lvlText w:val="%1.%2.%3.%4."/>
      <w:lvlJc w:val="left"/>
      <w:pPr>
        <w:tabs>
          <w:tab w:val="num" w:pos="1391"/>
        </w:tabs>
        <w:ind w:left="1391" w:hanging="851"/>
      </w:pPr>
    </w:lvl>
    <w:lvl w:ilvl="4">
      <w:start w:val="1"/>
      <w:numFmt w:val="decimal"/>
      <w:lvlText w:val="%1.%2.%3.%4.%5."/>
      <w:lvlJc w:val="left"/>
      <w:pPr>
        <w:tabs>
          <w:tab w:val="num" w:pos="1532"/>
        </w:tabs>
        <w:ind w:left="1532" w:hanging="992"/>
      </w:pPr>
    </w:lvl>
    <w:lvl w:ilvl="5">
      <w:start w:val="1"/>
      <w:numFmt w:val="decimal"/>
      <w:lvlText w:val="%1.%2.%3.%4.%5.%6."/>
      <w:lvlJc w:val="left"/>
      <w:pPr>
        <w:tabs>
          <w:tab w:val="num" w:pos="1674"/>
        </w:tabs>
        <w:ind w:left="1674" w:hanging="1134"/>
      </w:pPr>
    </w:lvl>
    <w:lvl w:ilvl="6">
      <w:start w:val="1"/>
      <w:numFmt w:val="decimal"/>
      <w:lvlText w:val="%1.%2.%3.%4.%5.%6.%7."/>
      <w:lvlJc w:val="left"/>
      <w:pPr>
        <w:tabs>
          <w:tab w:val="num" w:pos="1816"/>
        </w:tabs>
        <w:ind w:left="1816" w:hanging="1276"/>
      </w:pPr>
    </w:lvl>
    <w:lvl w:ilvl="7">
      <w:start w:val="1"/>
      <w:numFmt w:val="decimal"/>
      <w:lvlText w:val="%1.%2.%3.%4.%5.%6.%7.%8."/>
      <w:lvlJc w:val="left"/>
      <w:pPr>
        <w:tabs>
          <w:tab w:val="num" w:pos="1958"/>
        </w:tabs>
        <w:ind w:left="1958" w:hanging="1418"/>
      </w:pPr>
    </w:lvl>
    <w:lvl w:ilvl="8">
      <w:start w:val="1"/>
      <w:numFmt w:val="decimal"/>
      <w:lvlText w:val="%1.%2.%3.%4.%5.%6.%7.%8.%9."/>
      <w:lvlJc w:val="left"/>
      <w:pPr>
        <w:tabs>
          <w:tab w:val="num" w:pos="2099"/>
        </w:tabs>
        <w:ind w:left="2099" w:hanging="1559"/>
      </w:pPr>
    </w:lvl>
  </w:abstractNum>
  <w:abstractNum w:abstractNumId="12" w15:restartNumberingAfterBreak="0">
    <w:nsid w:val="59F72E86"/>
    <w:multiLevelType w:val="hybridMultilevel"/>
    <w:tmpl w:val="97FE4FF4"/>
    <w:lvl w:ilvl="0" w:tplc="77CE9C60">
      <w:start w:val="1"/>
      <w:numFmt w:val="chineseCountingThousand"/>
      <w:pStyle w:val="2"/>
      <w:suff w:val="nothing"/>
      <w:lvlText w:val="%1、"/>
      <w:lvlJc w:val="left"/>
      <w:pPr>
        <w:ind w:left="142"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D3462B"/>
    <w:multiLevelType w:val="multilevel"/>
    <w:tmpl w:val="6DE2E492"/>
    <w:lvl w:ilvl="0">
      <w:start w:val="1"/>
      <w:numFmt w:val="decimal"/>
      <w:pStyle w:val="2-"/>
      <w:lvlText w:val="%1"/>
      <w:lvlJc w:val="left"/>
      <w:pPr>
        <w:ind w:left="425" w:hanging="425"/>
      </w:pPr>
      <w:rPr>
        <w:rFonts w:hint="eastAsia"/>
        <w:lang w:val="en-US"/>
      </w:rPr>
    </w:lvl>
    <w:lvl w:ilvl="1">
      <w:start w:val="1"/>
      <w:numFmt w:val="decimal"/>
      <w:pStyle w:val="3-"/>
      <w:lvlText w:val="%1.%2"/>
      <w:lvlJc w:val="left"/>
      <w:pPr>
        <w:ind w:left="992" w:hanging="567"/>
      </w:pPr>
      <w:rPr>
        <w:rFonts w:hint="eastAsia"/>
        <w:lang w:val="en-US"/>
      </w:rPr>
    </w:lvl>
    <w:lvl w:ilvl="2">
      <w:start w:val="1"/>
      <w:numFmt w:val="decimal"/>
      <w:pStyle w:val="4-"/>
      <w:lvlText w:val="%1.%2.%3"/>
      <w:lvlJc w:val="left"/>
      <w:pPr>
        <w:ind w:left="1418" w:hanging="567"/>
      </w:pPr>
      <w:rPr>
        <w:rFonts w:hint="eastAsia"/>
      </w:rPr>
    </w:lvl>
    <w:lvl w:ilvl="3">
      <w:start w:val="1"/>
      <w:numFmt w:val="decimal"/>
      <w:pStyle w:val="5-"/>
      <w:lvlText w:val="%1.%2.%3.%4"/>
      <w:lvlJc w:val="left"/>
      <w:pPr>
        <w:ind w:left="1984" w:hanging="708"/>
      </w:pPr>
      <w:rPr>
        <w:rFonts w:ascii="宋体" w:eastAsia="宋体" w:hint="eastAsia"/>
        <w:b/>
        <w:i w:val="0"/>
        <w:sz w:val="24"/>
      </w:rPr>
    </w:lvl>
    <w:lvl w:ilvl="4">
      <w:start w:val="1"/>
      <w:numFmt w:val="decimal"/>
      <w:pStyle w:val="6-"/>
      <w:lvlText w:val="%1.%2.%3.%4.%5"/>
      <w:lvlJc w:val="left"/>
      <w:pPr>
        <w:ind w:left="2551" w:hanging="850"/>
      </w:pPr>
      <w:rPr>
        <w:rFonts w:ascii="宋体" w:eastAsia="宋体" w:hint="default"/>
        <w:b/>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79A2AD1"/>
    <w:multiLevelType w:val="hybridMultilevel"/>
    <w:tmpl w:val="665434AC"/>
    <w:lvl w:ilvl="0" w:tplc="407E6F6E">
      <w:start w:val="1"/>
      <w:numFmt w:val="chineseCountingThousand"/>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10"/>
  </w:num>
  <w:num w:numId="4">
    <w:abstractNumId w:val="4"/>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lvlOverride w:ilvl="0">
      <w:startOverride w:val="1"/>
    </w:lvlOverride>
  </w:num>
  <w:num w:numId="8">
    <w:abstractNumId w:val="14"/>
    <w:lvlOverride w:ilvl="0">
      <w:startOverride w:val="1"/>
    </w:lvlOverride>
  </w:num>
  <w:num w:numId="9">
    <w:abstractNumId w:val="7"/>
  </w:num>
  <w:num w:numId="10">
    <w:abstractNumId w:val="3"/>
  </w:num>
  <w:num w:numId="11">
    <w:abstractNumId w:val="3"/>
    <w:lvlOverride w:ilvl="0">
      <w:startOverride w:val="1"/>
    </w:lvlOverride>
  </w:num>
  <w:num w:numId="12">
    <w:abstractNumId w:val="12"/>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3"/>
  </w:num>
  <w:num w:numId="18">
    <w:abstractNumId w:val="1"/>
  </w:num>
  <w:num w:numId="19">
    <w:abstractNumId w:val="5"/>
  </w:num>
  <w:num w:numId="20">
    <w:abstractNumId w:val="11"/>
  </w:num>
  <w:num w:numId="21">
    <w:abstractNumId w:val="6"/>
  </w:num>
  <w:num w:numId="22">
    <w:abstractNumId w:val="2"/>
  </w:num>
  <w:num w:numId="23">
    <w:abstractNumId w:val="9"/>
  </w:num>
  <w:num w:numId="24">
    <w:abstractNumId w:val="8"/>
  </w:num>
  <w:num w:numId="25">
    <w:abstractNumId w:val="0"/>
  </w:num>
  <w:num w:numId="26">
    <w:abstractNumId w:val="12"/>
    <w:lvlOverride w:ilvl="0">
      <w:startOverride w:val="1"/>
    </w:lvlOverride>
  </w:num>
  <w:num w:numId="27">
    <w:abstractNumId w:val="14"/>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杨 啸晨">
    <w15:presenceInfo w15:providerId="Windows Live" w15:userId="c0a89907861e4949"/>
  </w15:person>
  <w15:person w15:author="yi yunlei">
    <w15:presenceInfo w15:providerId="Windows Live" w15:userId="5270831aef923907"/>
  </w15:person>
  <w15:person w15:author="kenken K">
    <w15:presenceInfo w15:providerId="Windows Live" w15:userId="5cb0825ba4d24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NzM0MDE1NjQ3MDBT0lEKTi0uzszPAykwrAUAWyxAoywAAAA="/>
  </w:docVars>
  <w:rsids>
    <w:rsidRoot w:val="00BE0565"/>
    <w:rsid w:val="0000052D"/>
    <w:rsid w:val="00001D2D"/>
    <w:rsid w:val="00010CE6"/>
    <w:rsid w:val="00014027"/>
    <w:rsid w:val="00021F6E"/>
    <w:rsid w:val="00026BAB"/>
    <w:rsid w:val="00041D9F"/>
    <w:rsid w:val="00043E2C"/>
    <w:rsid w:val="00046EE6"/>
    <w:rsid w:val="000471DC"/>
    <w:rsid w:val="00054431"/>
    <w:rsid w:val="00057A65"/>
    <w:rsid w:val="00062021"/>
    <w:rsid w:val="00063E17"/>
    <w:rsid w:val="00063FCE"/>
    <w:rsid w:val="000702C2"/>
    <w:rsid w:val="00070C42"/>
    <w:rsid w:val="00076337"/>
    <w:rsid w:val="00077E4F"/>
    <w:rsid w:val="00092A6B"/>
    <w:rsid w:val="000A682B"/>
    <w:rsid w:val="000B0020"/>
    <w:rsid w:val="000B2DB0"/>
    <w:rsid w:val="000B6992"/>
    <w:rsid w:val="000C2008"/>
    <w:rsid w:val="000C7C26"/>
    <w:rsid w:val="000D1953"/>
    <w:rsid w:val="000D257C"/>
    <w:rsid w:val="000E5F40"/>
    <w:rsid w:val="000F2F53"/>
    <w:rsid w:val="00100712"/>
    <w:rsid w:val="00113A95"/>
    <w:rsid w:val="00113D5A"/>
    <w:rsid w:val="00115C76"/>
    <w:rsid w:val="0011789F"/>
    <w:rsid w:val="00123514"/>
    <w:rsid w:val="00137C2F"/>
    <w:rsid w:val="0014051E"/>
    <w:rsid w:val="00142C28"/>
    <w:rsid w:val="0015370D"/>
    <w:rsid w:val="001611D3"/>
    <w:rsid w:val="00163080"/>
    <w:rsid w:val="001656F8"/>
    <w:rsid w:val="00167594"/>
    <w:rsid w:val="00167C9D"/>
    <w:rsid w:val="00171E03"/>
    <w:rsid w:val="00174293"/>
    <w:rsid w:val="001766A8"/>
    <w:rsid w:val="001824F5"/>
    <w:rsid w:val="0018362D"/>
    <w:rsid w:val="00184671"/>
    <w:rsid w:val="001863AF"/>
    <w:rsid w:val="00187308"/>
    <w:rsid w:val="00187B3B"/>
    <w:rsid w:val="00187C85"/>
    <w:rsid w:val="00187FA3"/>
    <w:rsid w:val="001A3D5A"/>
    <w:rsid w:val="001A45CC"/>
    <w:rsid w:val="001B1E73"/>
    <w:rsid w:val="001C0522"/>
    <w:rsid w:val="001C1CE8"/>
    <w:rsid w:val="001C34A0"/>
    <w:rsid w:val="001C7487"/>
    <w:rsid w:val="001C7E3C"/>
    <w:rsid w:val="001D3738"/>
    <w:rsid w:val="001D6F2F"/>
    <w:rsid w:val="001F539A"/>
    <w:rsid w:val="001F61A1"/>
    <w:rsid w:val="002208B3"/>
    <w:rsid w:val="00230507"/>
    <w:rsid w:val="002479D8"/>
    <w:rsid w:val="00251ED0"/>
    <w:rsid w:val="0025208F"/>
    <w:rsid w:val="00255480"/>
    <w:rsid w:val="002636B5"/>
    <w:rsid w:val="00263F95"/>
    <w:rsid w:val="00265E17"/>
    <w:rsid w:val="00266398"/>
    <w:rsid w:val="00282F00"/>
    <w:rsid w:val="00287F05"/>
    <w:rsid w:val="00290E04"/>
    <w:rsid w:val="00291B79"/>
    <w:rsid w:val="0029667B"/>
    <w:rsid w:val="002B3841"/>
    <w:rsid w:val="002C0EC8"/>
    <w:rsid w:val="002D37B5"/>
    <w:rsid w:val="002E7B67"/>
    <w:rsid w:val="00311C13"/>
    <w:rsid w:val="003213BD"/>
    <w:rsid w:val="00324969"/>
    <w:rsid w:val="003400BC"/>
    <w:rsid w:val="003433F3"/>
    <w:rsid w:val="003441E7"/>
    <w:rsid w:val="003512EE"/>
    <w:rsid w:val="00356034"/>
    <w:rsid w:val="003562AE"/>
    <w:rsid w:val="00356B81"/>
    <w:rsid w:val="00363D01"/>
    <w:rsid w:val="00377A39"/>
    <w:rsid w:val="00380892"/>
    <w:rsid w:val="00381570"/>
    <w:rsid w:val="0038591F"/>
    <w:rsid w:val="003902F3"/>
    <w:rsid w:val="003A0125"/>
    <w:rsid w:val="003A11CF"/>
    <w:rsid w:val="003A4A94"/>
    <w:rsid w:val="003A545B"/>
    <w:rsid w:val="003B096A"/>
    <w:rsid w:val="003B66C5"/>
    <w:rsid w:val="003C1CDB"/>
    <w:rsid w:val="003D3789"/>
    <w:rsid w:val="003D5283"/>
    <w:rsid w:val="003D53E8"/>
    <w:rsid w:val="003E5166"/>
    <w:rsid w:val="003E5FD9"/>
    <w:rsid w:val="00405344"/>
    <w:rsid w:val="00414F59"/>
    <w:rsid w:val="00416745"/>
    <w:rsid w:val="00434982"/>
    <w:rsid w:val="00452DF5"/>
    <w:rsid w:val="0046140A"/>
    <w:rsid w:val="00463230"/>
    <w:rsid w:val="00466457"/>
    <w:rsid w:val="00473F37"/>
    <w:rsid w:val="00474E79"/>
    <w:rsid w:val="00483665"/>
    <w:rsid w:val="00487C67"/>
    <w:rsid w:val="00492523"/>
    <w:rsid w:val="00493DFA"/>
    <w:rsid w:val="004D1186"/>
    <w:rsid w:val="004D1621"/>
    <w:rsid w:val="004D5533"/>
    <w:rsid w:val="004E226C"/>
    <w:rsid w:val="004E70DC"/>
    <w:rsid w:val="005060EB"/>
    <w:rsid w:val="005106EC"/>
    <w:rsid w:val="0051573E"/>
    <w:rsid w:val="00520EC7"/>
    <w:rsid w:val="00525266"/>
    <w:rsid w:val="00543789"/>
    <w:rsid w:val="005439A2"/>
    <w:rsid w:val="00554C4C"/>
    <w:rsid w:val="00573152"/>
    <w:rsid w:val="005734A7"/>
    <w:rsid w:val="005742B2"/>
    <w:rsid w:val="00574570"/>
    <w:rsid w:val="00582742"/>
    <w:rsid w:val="0059551D"/>
    <w:rsid w:val="00595ECD"/>
    <w:rsid w:val="005A37B4"/>
    <w:rsid w:val="005C0892"/>
    <w:rsid w:val="005D5559"/>
    <w:rsid w:val="005D73F4"/>
    <w:rsid w:val="005E6A02"/>
    <w:rsid w:val="005F1192"/>
    <w:rsid w:val="005F421F"/>
    <w:rsid w:val="005F67C4"/>
    <w:rsid w:val="005F6E2A"/>
    <w:rsid w:val="00600158"/>
    <w:rsid w:val="00601E14"/>
    <w:rsid w:val="00610FEB"/>
    <w:rsid w:val="006219BD"/>
    <w:rsid w:val="006253FB"/>
    <w:rsid w:val="006259C8"/>
    <w:rsid w:val="00626965"/>
    <w:rsid w:val="006364B1"/>
    <w:rsid w:val="006404AC"/>
    <w:rsid w:val="00653D52"/>
    <w:rsid w:val="00655015"/>
    <w:rsid w:val="0066344E"/>
    <w:rsid w:val="00666418"/>
    <w:rsid w:val="00680E80"/>
    <w:rsid w:val="00682098"/>
    <w:rsid w:val="006855F6"/>
    <w:rsid w:val="00685D3C"/>
    <w:rsid w:val="006930DF"/>
    <w:rsid w:val="00696607"/>
    <w:rsid w:val="00696D39"/>
    <w:rsid w:val="006A1B51"/>
    <w:rsid w:val="006C050A"/>
    <w:rsid w:val="006C2083"/>
    <w:rsid w:val="006C58D0"/>
    <w:rsid w:val="006D167B"/>
    <w:rsid w:val="006D5DC3"/>
    <w:rsid w:val="006D7210"/>
    <w:rsid w:val="006E2CCF"/>
    <w:rsid w:val="006F3331"/>
    <w:rsid w:val="006F7806"/>
    <w:rsid w:val="0071336F"/>
    <w:rsid w:val="00713411"/>
    <w:rsid w:val="0071780B"/>
    <w:rsid w:val="00720389"/>
    <w:rsid w:val="007206B2"/>
    <w:rsid w:val="007278A6"/>
    <w:rsid w:val="0073233D"/>
    <w:rsid w:val="00732477"/>
    <w:rsid w:val="00733217"/>
    <w:rsid w:val="00735BF7"/>
    <w:rsid w:val="007372F9"/>
    <w:rsid w:val="00752752"/>
    <w:rsid w:val="007540F9"/>
    <w:rsid w:val="0075767C"/>
    <w:rsid w:val="007655DA"/>
    <w:rsid w:val="00770FD9"/>
    <w:rsid w:val="007744F5"/>
    <w:rsid w:val="007837F9"/>
    <w:rsid w:val="007910DC"/>
    <w:rsid w:val="0079561A"/>
    <w:rsid w:val="007976E8"/>
    <w:rsid w:val="007B073C"/>
    <w:rsid w:val="007B2551"/>
    <w:rsid w:val="007B6B67"/>
    <w:rsid w:val="007D2BB2"/>
    <w:rsid w:val="007D6748"/>
    <w:rsid w:val="007E51A2"/>
    <w:rsid w:val="007F02DE"/>
    <w:rsid w:val="007F14C7"/>
    <w:rsid w:val="00802901"/>
    <w:rsid w:val="00807A43"/>
    <w:rsid w:val="00814748"/>
    <w:rsid w:val="00825ABD"/>
    <w:rsid w:val="00866AC0"/>
    <w:rsid w:val="0086702A"/>
    <w:rsid w:val="0087317E"/>
    <w:rsid w:val="00882EA8"/>
    <w:rsid w:val="008B0E8C"/>
    <w:rsid w:val="008B2773"/>
    <w:rsid w:val="008B41B4"/>
    <w:rsid w:val="008B7262"/>
    <w:rsid w:val="00904962"/>
    <w:rsid w:val="009063E4"/>
    <w:rsid w:val="00934FC5"/>
    <w:rsid w:val="0093788B"/>
    <w:rsid w:val="00937F61"/>
    <w:rsid w:val="00942845"/>
    <w:rsid w:val="0094664F"/>
    <w:rsid w:val="0094779C"/>
    <w:rsid w:val="009529BE"/>
    <w:rsid w:val="00953A19"/>
    <w:rsid w:val="00953B87"/>
    <w:rsid w:val="00962B3E"/>
    <w:rsid w:val="009642F0"/>
    <w:rsid w:val="00970162"/>
    <w:rsid w:val="009717C4"/>
    <w:rsid w:val="009812F0"/>
    <w:rsid w:val="009859CA"/>
    <w:rsid w:val="00985DBA"/>
    <w:rsid w:val="00991238"/>
    <w:rsid w:val="00996174"/>
    <w:rsid w:val="00996A17"/>
    <w:rsid w:val="009A18FE"/>
    <w:rsid w:val="009B159C"/>
    <w:rsid w:val="009B1B03"/>
    <w:rsid w:val="009B398D"/>
    <w:rsid w:val="009B4013"/>
    <w:rsid w:val="009C170F"/>
    <w:rsid w:val="009C27DF"/>
    <w:rsid w:val="009C32A4"/>
    <w:rsid w:val="009C333D"/>
    <w:rsid w:val="009C48A1"/>
    <w:rsid w:val="009C518C"/>
    <w:rsid w:val="009C75DD"/>
    <w:rsid w:val="009D0BA3"/>
    <w:rsid w:val="009D3076"/>
    <w:rsid w:val="009E0F94"/>
    <w:rsid w:val="009E2DD0"/>
    <w:rsid w:val="009E54AE"/>
    <w:rsid w:val="009E648D"/>
    <w:rsid w:val="00A02692"/>
    <w:rsid w:val="00A03CD5"/>
    <w:rsid w:val="00A05CD3"/>
    <w:rsid w:val="00A118FC"/>
    <w:rsid w:val="00A21513"/>
    <w:rsid w:val="00A24B7F"/>
    <w:rsid w:val="00A300BB"/>
    <w:rsid w:val="00A35F61"/>
    <w:rsid w:val="00A37147"/>
    <w:rsid w:val="00A44306"/>
    <w:rsid w:val="00A46113"/>
    <w:rsid w:val="00A4718D"/>
    <w:rsid w:val="00A61D7F"/>
    <w:rsid w:val="00A63F19"/>
    <w:rsid w:val="00A678A7"/>
    <w:rsid w:val="00A67A6D"/>
    <w:rsid w:val="00A712FD"/>
    <w:rsid w:val="00A7469E"/>
    <w:rsid w:val="00A82377"/>
    <w:rsid w:val="00A8716E"/>
    <w:rsid w:val="00A967DB"/>
    <w:rsid w:val="00AA2AB2"/>
    <w:rsid w:val="00AA4226"/>
    <w:rsid w:val="00AA4EB7"/>
    <w:rsid w:val="00AB1C86"/>
    <w:rsid w:val="00AB4871"/>
    <w:rsid w:val="00AC7208"/>
    <w:rsid w:val="00AE406A"/>
    <w:rsid w:val="00AE606F"/>
    <w:rsid w:val="00AF6EEC"/>
    <w:rsid w:val="00B13E99"/>
    <w:rsid w:val="00B16146"/>
    <w:rsid w:val="00B20067"/>
    <w:rsid w:val="00B25082"/>
    <w:rsid w:val="00B30AD9"/>
    <w:rsid w:val="00B61542"/>
    <w:rsid w:val="00B63B6E"/>
    <w:rsid w:val="00B82DB2"/>
    <w:rsid w:val="00B84046"/>
    <w:rsid w:val="00B92DBC"/>
    <w:rsid w:val="00B9653D"/>
    <w:rsid w:val="00BA23A3"/>
    <w:rsid w:val="00BB0843"/>
    <w:rsid w:val="00BB1EE3"/>
    <w:rsid w:val="00BB2B48"/>
    <w:rsid w:val="00BB5E6F"/>
    <w:rsid w:val="00BB697D"/>
    <w:rsid w:val="00BE0565"/>
    <w:rsid w:val="00BE1681"/>
    <w:rsid w:val="00C03565"/>
    <w:rsid w:val="00C07F69"/>
    <w:rsid w:val="00C124DF"/>
    <w:rsid w:val="00C17634"/>
    <w:rsid w:val="00C27D8B"/>
    <w:rsid w:val="00C303B3"/>
    <w:rsid w:val="00C40129"/>
    <w:rsid w:val="00C45A54"/>
    <w:rsid w:val="00C4605C"/>
    <w:rsid w:val="00C70A6F"/>
    <w:rsid w:val="00C80EB0"/>
    <w:rsid w:val="00C86495"/>
    <w:rsid w:val="00C929B3"/>
    <w:rsid w:val="00C92F73"/>
    <w:rsid w:val="00CA3847"/>
    <w:rsid w:val="00CB37A4"/>
    <w:rsid w:val="00CC10AE"/>
    <w:rsid w:val="00CC290D"/>
    <w:rsid w:val="00CD5889"/>
    <w:rsid w:val="00CD67A2"/>
    <w:rsid w:val="00CE5870"/>
    <w:rsid w:val="00CF3796"/>
    <w:rsid w:val="00D02AFD"/>
    <w:rsid w:val="00D0637E"/>
    <w:rsid w:val="00D122AD"/>
    <w:rsid w:val="00D165C9"/>
    <w:rsid w:val="00D16C81"/>
    <w:rsid w:val="00D20ABE"/>
    <w:rsid w:val="00D3017F"/>
    <w:rsid w:val="00D41BBD"/>
    <w:rsid w:val="00D506D7"/>
    <w:rsid w:val="00D63A94"/>
    <w:rsid w:val="00D71D73"/>
    <w:rsid w:val="00D73595"/>
    <w:rsid w:val="00D73B81"/>
    <w:rsid w:val="00D75992"/>
    <w:rsid w:val="00D75FF2"/>
    <w:rsid w:val="00D866BC"/>
    <w:rsid w:val="00D936B6"/>
    <w:rsid w:val="00D954A0"/>
    <w:rsid w:val="00D95733"/>
    <w:rsid w:val="00D95B41"/>
    <w:rsid w:val="00DA720E"/>
    <w:rsid w:val="00DA7569"/>
    <w:rsid w:val="00DB0536"/>
    <w:rsid w:val="00DB1C38"/>
    <w:rsid w:val="00DB3BA6"/>
    <w:rsid w:val="00DC3EA7"/>
    <w:rsid w:val="00DC7F38"/>
    <w:rsid w:val="00DD2C2C"/>
    <w:rsid w:val="00DD36F7"/>
    <w:rsid w:val="00DD3FA1"/>
    <w:rsid w:val="00DD4DF7"/>
    <w:rsid w:val="00DE170C"/>
    <w:rsid w:val="00DE4907"/>
    <w:rsid w:val="00DE6FFF"/>
    <w:rsid w:val="00DF0EC2"/>
    <w:rsid w:val="00E03ECD"/>
    <w:rsid w:val="00E13741"/>
    <w:rsid w:val="00E2271C"/>
    <w:rsid w:val="00E3153B"/>
    <w:rsid w:val="00E32DCD"/>
    <w:rsid w:val="00E37558"/>
    <w:rsid w:val="00E37AC7"/>
    <w:rsid w:val="00E43180"/>
    <w:rsid w:val="00E517E0"/>
    <w:rsid w:val="00E5192F"/>
    <w:rsid w:val="00E5263B"/>
    <w:rsid w:val="00E538C9"/>
    <w:rsid w:val="00E571DC"/>
    <w:rsid w:val="00E57212"/>
    <w:rsid w:val="00E6497C"/>
    <w:rsid w:val="00E73BDD"/>
    <w:rsid w:val="00E86739"/>
    <w:rsid w:val="00E95062"/>
    <w:rsid w:val="00EA130A"/>
    <w:rsid w:val="00EA4BB6"/>
    <w:rsid w:val="00ED1120"/>
    <w:rsid w:val="00ED2CC6"/>
    <w:rsid w:val="00ED7FC8"/>
    <w:rsid w:val="00EE0D76"/>
    <w:rsid w:val="00EE70D3"/>
    <w:rsid w:val="00EE7AA7"/>
    <w:rsid w:val="00F05E9F"/>
    <w:rsid w:val="00F21BDE"/>
    <w:rsid w:val="00F338CC"/>
    <w:rsid w:val="00F347CD"/>
    <w:rsid w:val="00F3724E"/>
    <w:rsid w:val="00F412C7"/>
    <w:rsid w:val="00F50BA8"/>
    <w:rsid w:val="00F941EF"/>
    <w:rsid w:val="00F954F2"/>
    <w:rsid w:val="00FA05EC"/>
    <w:rsid w:val="00FA1717"/>
    <w:rsid w:val="00FB474D"/>
    <w:rsid w:val="00FB4C5F"/>
    <w:rsid w:val="00FC1166"/>
    <w:rsid w:val="00FC1ADA"/>
    <w:rsid w:val="00FC27A9"/>
    <w:rsid w:val="00FC3A91"/>
    <w:rsid w:val="00FD1D97"/>
    <w:rsid w:val="00FD4E70"/>
    <w:rsid w:val="00FE228D"/>
    <w:rsid w:val="00FF393C"/>
    <w:rsid w:val="01F34B17"/>
    <w:rsid w:val="025E67BD"/>
    <w:rsid w:val="029D5A79"/>
    <w:rsid w:val="029D77A7"/>
    <w:rsid w:val="02F86E8C"/>
    <w:rsid w:val="02FF6FEC"/>
    <w:rsid w:val="03257EE5"/>
    <w:rsid w:val="03B41F7B"/>
    <w:rsid w:val="041D0AC2"/>
    <w:rsid w:val="043A0828"/>
    <w:rsid w:val="04592BAF"/>
    <w:rsid w:val="049B464F"/>
    <w:rsid w:val="04EB4446"/>
    <w:rsid w:val="053C6AB0"/>
    <w:rsid w:val="054F575B"/>
    <w:rsid w:val="058D50C2"/>
    <w:rsid w:val="05D867F0"/>
    <w:rsid w:val="063057FF"/>
    <w:rsid w:val="063324D0"/>
    <w:rsid w:val="063A392F"/>
    <w:rsid w:val="064A367E"/>
    <w:rsid w:val="067D337B"/>
    <w:rsid w:val="06805D49"/>
    <w:rsid w:val="06C06AEB"/>
    <w:rsid w:val="0752250D"/>
    <w:rsid w:val="07A3231F"/>
    <w:rsid w:val="07BB4194"/>
    <w:rsid w:val="081329D8"/>
    <w:rsid w:val="087C50CF"/>
    <w:rsid w:val="08F14762"/>
    <w:rsid w:val="091E1048"/>
    <w:rsid w:val="09BB6667"/>
    <w:rsid w:val="0A903A7B"/>
    <w:rsid w:val="0ABE436E"/>
    <w:rsid w:val="0AD56353"/>
    <w:rsid w:val="0C090C6F"/>
    <w:rsid w:val="0C7144A3"/>
    <w:rsid w:val="0CE55DAA"/>
    <w:rsid w:val="0D5E3B20"/>
    <w:rsid w:val="0D614895"/>
    <w:rsid w:val="0DD272C3"/>
    <w:rsid w:val="0E0D5B01"/>
    <w:rsid w:val="0E0E22D4"/>
    <w:rsid w:val="0E0F457D"/>
    <w:rsid w:val="0E18739A"/>
    <w:rsid w:val="0EB015D9"/>
    <w:rsid w:val="0F161CFD"/>
    <w:rsid w:val="0F872096"/>
    <w:rsid w:val="0F9F6542"/>
    <w:rsid w:val="0FB2738F"/>
    <w:rsid w:val="0FB65487"/>
    <w:rsid w:val="10387D79"/>
    <w:rsid w:val="104E78BD"/>
    <w:rsid w:val="11381A8E"/>
    <w:rsid w:val="1143123F"/>
    <w:rsid w:val="11645EC4"/>
    <w:rsid w:val="11E60111"/>
    <w:rsid w:val="12E85B6E"/>
    <w:rsid w:val="137C3E42"/>
    <w:rsid w:val="13AB187D"/>
    <w:rsid w:val="13AC5C5E"/>
    <w:rsid w:val="141A1DE7"/>
    <w:rsid w:val="15490855"/>
    <w:rsid w:val="15801E52"/>
    <w:rsid w:val="15CC79C1"/>
    <w:rsid w:val="16113922"/>
    <w:rsid w:val="162D1692"/>
    <w:rsid w:val="16796146"/>
    <w:rsid w:val="169B5A92"/>
    <w:rsid w:val="172823BB"/>
    <w:rsid w:val="179A152E"/>
    <w:rsid w:val="17DB0D4F"/>
    <w:rsid w:val="17F42A86"/>
    <w:rsid w:val="18297698"/>
    <w:rsid w:val="18742924"/>
    <w:rsid w:val="1AAE0435"/>
    <w:rsid w:val="1B2B2232"/>
    <w:rsid w:val="1BB92375"/>
    <w:rsid w:val="1BD52ABE"/>
    <w:rsid w:val="1C9C6B2A"/>
    <w:rsid w:val="1CD34929"/>
    <w:rsid w:val="1CE13F58"/>
    <w:rsid w:val="1D1C1DFD"/>
    <w:rsid w:val="1D4308F6"/>
    <w:rsid w:val="1D44048F"/>
    <w:rsid w:val="1DB27ABE"/>
    <w:rsid w:val="1EEA7651"/>
    <w:rsid w:val="1EEE1D7B"/>
    <w:rsid w:val="1F01168B"/>
    <w:rsid w:val="1F347F20"/>
    <w:rsid w:val="1F7D33AF"/>
    <w:rsid w:val="1F83360C"/>
    <w:rsid w:val="1FFA60E6"/>
    <w:rsid w:val="20606448"/>
    <w:rsid w:val="212367D0"/>
    <w:rsid w:val="21301B98"/>
    <w:rsid w:val="21FB59CB"/>
    <w:rsid w:val="22CC7F78"/>
    <w:rsid w:val="23CA1B71"/>
    <w:rsid w:val="23D34AF4"/>
    <w:rsid w:val="240B4844"/>
    <w:rsid w:val="24943C79"/>
    <w:rsid w:val="249D0343"/>
    <w:rsid w:val="24BD2DEE"/>
    <w:rsid w:val="259A36EA"/>
    <w:rsid w:val="25FA4D05"/>
    <w:rsid w:val="26555F33"/>
    <w:rsid w:val="268D47FF"/>
    <w:rsid w:val="27662D7C"/>
    <w:rsid w:val="287F59B4"/>
    <w:rsid w:val="288145D4"/>
    <w:rsid w:val="28B11BF2"/>
    <w:rsid w:val="28E55A0A"/>
    <w:rsid w:val="295215B6"/>
    <w:rsid w:val="29FE73F2"/>
    <w:rsid w:val="2A230E8E"/>
    <w:rsid w:val="2A474E60"/>
    <w:rsid w:val="2AE26422"/>
    <w:rsid w:val="2B066BBC"/>
    <w:rsid w:val="2B4E25C5"/>
    <w:rsid w:val="2B643822"/>
    <w:rsid w:val="2B772510"/>
    <w:rsid w:val="2CAF7529"/>
    <w:rsid w:val="2CCB702F"/>
    <w:rsid w:val="2CE42469"/>
    <w:rsid w:val="2E1F1285"/>
    <w:rsid w:val="2E331038"/>
    <w:rsid w:val="2E7621E6"/>
    <w:rsid w:val="2EBC1B13"/>
    <w:rsid w:val="2F0203CC"/>
    <w:rsid w:val="2F207721"/>
    <w:rsid w:val="2F661FC2"/>
    <w:rsid w:val="2F6A7E9E"/>
    <w:rsid w:val="2F8F65CD"/>
    <w:rsid w:val="2FAC181E"/>
    <w:rsid w:val="30020BC6"/>
    <w:rsid w:val="30A46664"/>
    <w:rsid w:val="30B515A1"/>
    <w:rsid w:val="30D76513"/>
    <w:rsid w:val="30E92FD3"/>
    <w:rsid w:val="31193A41"/>
    <w:rsid w:val="318D3D05"/>
    <w:rsid w:val="31B91B04"/>
    <w:rsid w:val="31C0212F"/>
    <w:rsid w:val="31ED0167"/>
    <w:rsid w:val="322A5BCE"/>
    <w:rsid w:val="32600CF7"/>
    <w:rsid w:val="326C7B39"/>
    <w:rsid w:val="32A3716E"/>
    <w:rsid w:val="32DD5C61"/>
    <w:rsid w:val="33627523"/>
    <w:rsid w:val="33A329F2"/>
    <w:rsid w:val="3400747F"/>
    <w:rsid w:val="34B7725C"/>
    <w:rsid w:val="34C923E4"/>
    <w:rsid w:val="3523571D"/>
    <w:rsid w:val="35E81AB3"/>
    <w:rsid w:val="36BB2169"/>
    <w:rsid w:val="371E321D"/>
    <w:rsid w:val="37854203"/>
    <w:rsid w:val="37F961BB"/>
    <w:rsid w:val="380A7122"/>
    <w:rsid w:val="38531462"/>
    <w:rsid w:val="3926556E"/>
    <w:rsid w:val="39780256"/>
    <w:rsid w:val="39E418C4"/>
    <w:rsid w:val="3A2F2E42"/>
    <w:rsid w:val="3A400032"/>
    <w:rsid w:val="3A6745DC"/>
    <w:rsid w:val="3B0738E9"/>
    <w:rsid w:val="3B8335F3"/>
    <w:rsid w:val="3B910717"/>
    <w:rsid w:val="3C007AB1"/>
    <w:rsid w:val="3C4A573B"/>
    <w:rsid w:val="3C4E5720"/>
    <w:rsid w:val="3CA84E14"/>
    <w:rsid w:val="3D0A5F01"/>
    <w:rsid w:val="3D0E4C4B"/>
    <w:rsid w:val="3D263AB1"/>
    <w:rsid w:val="3D9E2801"/>
    <w:rsid w:val="3DCD3379"/>
    <w:rsid w:val="3E2179AF"/>
    <w:rsid w:val="3E7C4897"/>
    <w:rsid w:val="3EA455A7"/>
    <w:rsid w:val="3EC557AC"/>
    <w:rsid w:val="3ECE60FC"/>
    <w:rsid w:val="3EE43D4C"/>
    <w:rsid w:val="3F574374"/>
    <w:rsid w:val="3F9F7865"/>
    <w:rsid w:val="3FDD3BC8"/>
    <w:rsid w:val="40112974"/>
    <w:rsid w:val="404A17DE"/>
    <w:rsid w:val="40BB68A1"/>
    <w:rsid w:val="41D550C2"/>
    <w:rsid w:val="424204B3"/>
    <w:rsid w:val="424707CE"/>
    <w:rsid w:val="42CB143F"/>
    <w:rsid w:val="43133DE8"/>
    <w:rsid w:val="43C27485"/>
    <w:rsid w:val="44185E58"/>
    <w:rsid w:val="44241121"/>
    <w:rsid w:val="44B90887"/>
    <w:rsid w:val="44E0066E"/>
    <w:rsid w:val="45952A6A"/>
    <w:rsid w:val="45B00DFA"/>
    <w:rsid w:val="474A6325"/>
    <w:rsid w:val="47963395"/>
    <w:rsid w:val="47AD72ED"/>
    <w:rsid w:val="47E00339"/>
    <w:rsid w:val="47F42BD7"/>
    <w:rsid w:val="480F1699"/>
    <w:rsid w:val="48215BFA"/>
    <w:rsid w:val="48B354B1"/>
    <w:rsid w:val="49AF7D94"/>
    <w:rsid w:val="49C4269B"/>
    <w:rsid w:val="49EA15C4"/>
    <w:rsid w:val="4A021C0D"/>
    <w:rsid w:val="4A13494F"/>
    <w:rsid w:val="4A866E76"/>
    <w:rsid w:val="4B681306"/>
    <w:rsid w:val="4C101436"/>
    <w:rsid w:val="4C721585"/>
    <w:rsid w:val="4C8513F9"/>
    <w:rsid w:val="4D097AA6"/>
    <w:rsid w:val="4D460921"/>
    <w:rsid w:val="4D5B69F2"/>
    <w:rsid w:val="4E347C61"/>
    <w:rsid w:val="4E5A57C0"/>
    <w:rsid w:val="4E9F5222"/>
    <w:rsid w:val="4EB00796"/>
    <w:rsid w:val="4F7F7AAA"/>
    <w:rsid w:val="4FCA0F62"/>
    <w:rsid w:val="4FF721A2"/>
    <w:rsid w:val="50293DCD"/>
    <w:rsid w:val="504A569C"/>
    <w:rsid w:val="51054BAF"/>
    <w:rsid w:val="51537D12"/>
    <w:rsid w:val="51727494"/>
    <w:rsid w:val="518026C8"/>
    <w:rsid w:val="520A3BEE"/>
    <w:rsid w:val="521670BF"/>
    <w:rsid w:val="531907D6"/>
    <w:rsid w:val="535119E5"/>
    <w:rsid w:val="53CB5796"/>
    <w:rsid w:val="53D410F0"/>
    <w:rsid w:val="53EB296B"/>
    <w:rsid w:val="54533692"/>
    <w:rsid w:val="54574E2B"/>
    <w:rsid w:val="54946BD6"/>
    <w:rsid w:val="54BC37F3"/>
    <w:rsid w:val="54D723E2"/>
    <w:rsid w:val="55760582"/>
    <w:rsid w:val="55BA5587"/>
    <w:rsid w:val="55BE3D2C"/>
    <w:rsid w:val="5616421E"/>
    <w:rsid w:val="57010F1A"/>
    <w:rsid w:val="572358FC"/>
    <w:rsid w:val="578012CA"/>
    <w:rsid w:val="57A75084"/>
    <w:rsid w:val="58633E4E"/>
    <w:rsid w:val="58693DB9"/>
    <w:rsid w:val="588C6E62"/>
    <w:rsid w:val="589A1911"/>
    <w:rsid w:val="58D545EE"/>
    <w:rsid w:val="5A532F62"/>
    <w:rsid w:val="5A6122D4"/>
    <w:rsid w:val="5B8A61A8"/>
    <w:rsid w:val="5BAF2C13"/>
    <w:rsid w:val="5BF10F7A"/>
    <w:rsid w:val="5BF74B7F"/>
    <w:rsid w:val="5C1F21D9"/>
    <w:rsid w:val="5C287922"/>
    <w:rsid w:val="5C9C6A0C"/>
    <w:rsid w:val="5CB143E2"/>
    <w:rsid w:val="5CC61D04"/>
    <w:rsid w:val="5D2438B3"/>
    <w:rsid w:val="5D3D5EDB"/>
    <w:rsid w:val="5DF16405"/>
    <w:rsid w:val="5E24176A"/>
    <w:rsid w:val="5E3F4EB2"/>
    <w:rsid w:val="5E5D785A"/>
    <w:rsid w:val="5E685133"/>
    <w:rsid w:val="5E6A3549"/>
    <w:rsid w:val="5EFC0742"/>
    <w:rsid w:val="5FAF207F"/>
    <w:rsid w:val="5FFB2075"/>
    <w:rsid w:val="60AB1E02"/>
    <w:rsid w:val="613A7E98"/>
    <w:rsid w:val="613C58D1"/>
    <w:rsid w:val="61634798"/>
    <w:rsid w:val="61684CB9"/>
    <w:rsid w:val="62AD784B"/>
    <w:rsid w:val="634B3632"/>
    <w:rsid w:val="63773814"/>
    <w:rsid w:val="643A3579"/>
    <w:rsid w:val="647F43A0"/>
    <w:rsid w:val="65350B3B"/>
    <w:rsid w:val="65682923"/>
    <w:rsid w:val="65B44681"/>
    <w:rsid w:val="65DA035E"/>
    <w:rsid w:val="661C5E84"/>
    <w:rsid w:val="665D52F0"/>
    <w:rsid w:val="66916C45"/>
    <w:rsid w:val="67807AEF"/>
    <w:rsid w:val="678704D8"/>
    <w:rsid w:val="679D499C"/>
    <w:rsid w:val="67E104A8"/>
    <w:rsid w:val="687B1897"/>
    <w:rsid w:val="68FC3D55"/>
    <w:rsid w:val="6900406F"/>
    <w:rsid w:val="693E1920"/>
    <w:rsid w:val="69DE1552"/>
    <w:rsid w:val="69EE1963"/>
    <w:rsid w:val="6A066750"/>
    <w:rsid w:val="6A150D58"/>
    <w:rsid w:val="6A33690C"/>
    <w:rsid w:val="6A367F14"/>
    <w:rsid w:val="6A375E63"/>
    <w:rsid w:val="6AD24CA5"/>
    <w:rsid w:val="6ADD476A"/>
    <w:rsid w:val="6B082732"/>
    <w:rsid w:val="6B145934"/>
    <w:rsid w:val="6B9D4B17"/>
    <w:rsid w:val="6D5B1305"/>
    <w:rsid w:val="6E0E0A02"/>
    <w:rsid w:val="6E4C3563"/>
    <w:rsid w:val="6E540666"/>
    <w:rsid w:val="6E626F11"/>
    <w:rsid w:val="6ED12587"/>
    <w:rsid w:val="6F8102AF"/>
    <w:rsid w:val="6F8F3154"/>
    <w:rsid w:val="700618F9"/>
    <w:rsid w:val="70340D67"/>
    <w:rsid w:val="709574CA"/>
    <w:rsid w:val="70FD126A"/>
    <w:rsid w:val="71031CF5"/>
    <w:rsid w:val="71167A6B"/>
    <w:rsid w:val="713E3EC7"/>
    <w:rsid w:val="714E38F1"/>
    <w:rsid w:val="71C63DC8"/>
    <w:rsid w:val="723773E4"/>
    <w:rsid w:val="72384A2A"/>
    <w:rsid w:val="73141572"/>
    <w:rsid w:val="73966BDA"/>
    <w:rsid w:val="739C5B4F"/>
    <w:rsid w:val="73FE2FC8"/>
    <w:rsid w:val="74164C67"/>
    <w:rsid w:val="748D77E0"/>
    <w:rsid w:val="749622D3"/>
    <w:rsid w:val="74DA2EA4"/>
    <w:rsid w:val="759279A8"/>
    <w:rsid w:val="770037FD"/>
    <w:rsid w:val="77903C06"/>
    <w:rsid w:val="77C11935"/>
    <w:rsid w:val="782075C6"/>
    <w:rsid w:val="78570823"/>
    <w:rsid w:val="78A90D6C"/>
    <w:rsid w:val="78D27437"/>
    <w:rsid w:val="79011A18"/>
    <w:rsid w:val="792702CB"/>
    <w:rsid w:val="79806A53"/>
    <w:rsid w:val="7A1221D2"/>
    <w:rsid w:val="7A6E28B4"/>
    <w:rsid w:val="7A6F6A10"/>
    <w:rsid w:val="7AB039BF"/>
    <w:rsid w:val="7ADE431B"/>
    <w:rsid w:val="7B780714"/>
    <w:rsid w:val="7B94784A"/>
    <w:rsid w:val="7BF0284C"/>
    <w:rsid w:val="7CDB6A06"/>
    <w:rsid w:val="7D2D5356"/>
    <w:rsid w:val="7D8F3B9C"/>
    <w:rsid w:val="7DFC361D"/>
    <w:rsid w:val="7E162F31"/>
    <w:rsid w:val="7E1655EC"/>
    <w:rsid w:val="7E193919"/>
    <w:rsid w:val="7E2B7EE3"/>
    <w:rsid w:val="7E896408"/>
    <w:rsid w:val="7EDC25D7"/>
    <w:rsid w:val="7F296F5D"/>
    <w:rsid w:val="7FE21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42489"/>
  <w15:docId w15:val="{81FFCBB5-82F4-4188-BB01-52BBE1F9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7E0"/>
    <w:pPr>
      <w:widowControl w:val="0"/>
      <w:spacing w:line="360" w:lineRule="auto"/>
      <w:ind w:firstLineChars="200" w:firstLine="200"/>
      <w:jc w:val="both"/>
    </w:pPr>
    <w:rPr>
      <w:rFonts w:ascii="Times New Roman" w:eastAsia="仿宋_GB2312" w:hAnsi="Times New Roman" w:cs="Times New Roman"/>
      <w:kern w:val="2"/>
      <w:sz w:val="24"/>
      <w:szCs w:val="24"/>
    </w:rPr>
  </w:style>
  <w:style w:type="paragraph" w:styleId="1">
    <w:name w:val="heading 1"/>
    <w:basedOn w:val="a"/>
    <w:next w:val="a"/>
    <w:uiPriority w:val="9"/>
    <w:qFormat/>
    <w:rsid w:val="0093788B"/>
    <w:pPr>
      <w:keepNext/>
      <w:keepLines/>
      <w:numPr>
        <w:numId w:val="2"/>
      </w:numPr>
      <w:ind w:firstLineChars="0"/>
      <w:jc w:val="left"/>
      <w:outlineLvl w:val="0"/>
    </w:pPr>
    <w:rPr>
      <w:b/>
      <w:bCs/>
      <w:kern w:val="44"/>
      <w:sz w:val="28"/>
      <w:szCs w:val="44"/>
    </w:rPr>
  </w:style>
  <w:style w:type="paragraph" w:styleId="2">
    <w:name w:val="heading 2"/>
    <w:basedOn w:val="a"/>
    <w:next w:val="a"/>
    <w:uiPriority w:val="9"/>
    <w:unhideWhenUsed/>
    <w:qFormat/>
    <w:rsid w:val="005439A2"/>
    <w:pPr>
      <w:keepNext/>
      <w:keepLines/>
      <w:numPr>
        <w:numId w:val="12"/>
      </w:numPr>
      <w:ind w:firstLineChars="0"/>
      <w:jc w:val="left"/>
      <w:outlineLvl w:val="1"/>
    </w:pPr>
    <w:rPr>
      <w:rFonts w:ascii="Arial" w:hAnsi="Arial" w:cs="Arial"/>
      <w:bCs/>
      <w:szCs w:val="32"/>
    </w:rPr>
  </w:style>
  <w:style w:type="paragraph" w:styleId="3">
    <w:name w:val="heading 3"/>
    <w:basedOn w:val="a"/>
    <w:next w:val="a"/>
    <w:uiPriority w:val="9"/>
    <w:unhideWhenUsed/>
    <w:qFormat/>
    <w:rsid w:val="005D5559"/>
    <w:pPr>
      <w:keepNext/>
      <w:keepLines/>
      <w:numPr>
        <w:numId w:val="6"/>
      </w:numPr>
      <w:ind w:firstLineChars="0"/>
      <w:jc w:val="left"/>
      <w:outlineLvl w:val="2"/>
    </w:pPr>
    <w:rPr>
      <w:bCs/>
      <w:szCs w:val="32"/>
    </w:rPr>
  </w:style>
  <w:style w:type="paragraph" w:styleId="4">
    <w:name w:val="heading 4"/>
    <w:basedOn w:val="a"/>
    <w:next w:val="a"/>
    <w:link w:val="40"/>
    <w:uiPriority w:val="9"/>
    <w:unhideWhenUsed/>
    <w:qFormat/>
    <w:rsid w:val="007B2551"/>
    <w:pPr>
      <w:keepNext/>
      <w:keepLines/>
      <w:numPr>
        <w:ilvl w:val="3"/>
        <w:numId w:val="2"/>
      </w:numPr>
      <w:tabs>
        <w:tab w:val="left" w:pos="425"/>
      </w:tabs>
      <w:spacing w:before="120" w:after="120" w:line="377" w:lineRule="auto"/>
      <w:ind w:firstLineChars="0"/>
      <w:outlineLvl w:val="3"/>
    </w:pPr>
    <w:rPr>
      <w:rFonts w:ascii="Arial" w:eastAsia="黑体" w:hAnsi="Arial"/>
      <w:b/>
      <w:bCs/>
      <w:kern w:val="0"/>
      <w:szCs w:val="28"/>
    </w:rPr>
  </w:style>
  <w:style w:type="paragraph" w:styleId="5">
    <w:name w:val="heading 5"/>
    <w:basedOn w:val="a"/>
    <w:next w:val="a"/>
    <w:link w:val="50"/>
    <w:uiPriority w:val="9"/>
    <w:unhideWhenUsed/>
    <w:qFormat/>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2"/>
      </w:numPr>
      <w:spacing w:before="240" w:after="64" w:line="320" w:lineRule="auto"/>
      <w:outlineLvl w:val="5"/>
    </w:pPr>
    <w:rPr>
      <w:rFonts w:ascii="Calibri Light" w:hAnsi="Calibri Light"/>
      <w:b/>
      <w:bCs/>
    </w:rPr>
  </w:style>
  <w:style w:type="paragraph" w:styleId="7">
    <w:name w:val="heading 7"/>
    <w:basedOn w:val="a"/>
    <w:next w:val="a"/>
    <w:link w:val="70"/>
    <w:uiPriority w:val="9"/>
    <w:unhideWhenUsed/>
    <w:qFormat/>
    <w:rsid w:val="005C0892"/>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5C0892"/>
    <w:pPr>
      <w:keepNext/>
      <w:keepLines/>
      <w:numPr>
        <w:ilvl w:val="7"/>
        <w:numId w:val="2"/>
      </w:numPr>
      <w:spacing w:before="240" w:after="64" w:line="320" w:lineRule="auto"/>
      <w:outlineLvl w:val="7"/>
    </w:pPr>
    <w:rPr>
      <w:rFonts w:ascii="等线 Light" w:eastAsia="等线 Light" w:hAnsi="等线 Light"/>
    </w:rPr>
  </w:style>
  <w:style w:type="paragraph" w:styleId="9">
    <w:name w:val="heading 9"/>
    <w:basedOn w:val="a"/>
    <w:next w:val="a"/>
    <w:link w:val="90"/>
    <w:uiPriority w:val="9"/>
    <w:semiHidden/>
    <w:unhideWhenUsed/>
    <w:qFormat/>
    <w:rsid w:val="005C0892"/>
    <w:pPr>
      <w:keepNext/>
      <w:keepLines/>
      <w:numPr>
        <w:ilvl w:val="8"/>
        <w:numId w:val="2"/>
      </w:numPr>
      <w:spacing w:before="240" w:after="64" w:line="320" w:lineRule="auto"/>
      <w:outlineLvl w:val="8"/>
    </w:pPr>
    <w:rPr>
      <w:rFonts w:ascii="等线 Light" w:eastAsia="等线 Light" w:hAnsi="等线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character" w:customStyle="1" w:styleId="C503-Char">
    <w:name w:val="C503-表格内容左对齐 Char"/>
    <w:link w:val="C503-2"/>
    <w:qFormat/>
  </w:style>
  <w:style w:type="paragraph" w:customStyle="1" w:styleId="C503-2">
    <w:name w:val="C503-表格内容左对齐"/>
    <w:basedOn w:val="a"/>
    <w:link w:val="C503-Char"/>
    <w:qFormat/>
    <w:pPr>
      <w:spacing w:beforeLines="20" w:before="62" w:afterLines="20" w:after="62"/>
    </w:pPr>
    <w:rPr>
      <w:rFonts w:asciiTheme="minorHAnsi" w:eastAsiaTheme="minorEastAsia" w:hAnsiTheme="minorHAnsi" w:cstheme="minorBidi"/>
      <w:szCs w:val="22"/>
    </w:rPr>
  </w:style>
  <w:style w:type="character" w:customStyle="1" w:styleId="40">
    <w:name w:val="标题 4 字符"/>
    <w:link w:val="4"/>
    <w:uiPriority w:val="9"/>
    <w:qFormat/>
    <w:rsid w:val="007B2551"/>
    <w:rPr>
      <w:rFonts w:ascii="Arial" w:eastAsia="黑体" w:hAnsi="Arial" w:cs="Times New Roman"/>
      <w:b/>
      <w:bCs/>
      <w:sz w:val="24"/>
      <w:szCs w:val="28"/>
    </w:rPr>
  </w:style>
  <w:style w:type="paragraph" w:customStyle="1" w:styleId="C503-">
    <w:name w:val="C503-表格内序号"/>
    <w:basedOn w:val="C503-2"/>
    <w:qFormat/>
    <w:pPr>
      <w:numPr>
        <w:numId w:val="1"/>
      </w:numPr>
      <w:tabs>
        <w:tab w:val="left" w:pos="360"/>
        <w:tab w:val="left" w:pos="425"/>
      </w:tabs>
      <w:ind w:left="0" w:firstLine="0"/>
    </w:pPr>
  </w:style>
  <w:style w:type="paragraph" w:customStyle="1" w:styleId="C503-3">
    <w:name w:val="C503-表头居中"/>
    <w:basedOn w:val="C503-2"/>
    <w:qFormat/>
    <w:pPr>
      <w:jc w:val="center"/>
    </w:pPr>
    <w:rPr>
      <w:b/>
    </w:rPr>
  </w:style>
  <w:style w:type="paragraph" w:styleId="a4">
    <w:name w:val="header"/>
    <w:basedOn w:val="a"/>
    <w:link w:val="a5"/>
    <w:uiPriority w:val="99"/>
    <w:unhideWhenUsed/>
    <w:rsid w:val="00DE49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4907"/>
    <w:rPr>
      <w:rFonts w:ascii="Times New Roman" w:eastAsia="宋体" w:hAnsi="Times New Roman" w:cs="Times New Roman"/>
      <w:kern w:val="2"/>
      <w:sz w:val="18"/>
      <w:szCs w:val="18"/>
    </w:rPr>
  </w:style>
  <w:style w:type="paragraph" w:styleId="a6">
    <w:name w:val="footer"/>
    <w:basedOn w:val="a"/>
    <w:link w:val="a7"/>
    <w:uiPriority w:val="99"/>
    <w:unhideWhenUsed/>
    <w:rsid w:val="00DE4907"/>
    <w:pPr>
      <w:tabs>
        <w:tab w:val="center" w:pos="4153"/>
        <w:tab w:val="right" w:pos="8306"/>
      </w:tabs>
      <w:snapToGrid w:val="0"/>
      <w:jc w:val="left"/>
    </w:pPr>
    <w:rPr>
      <w:sz w:val="18"/>
      <w:szCs w:val="18"/>
    </w:rPr>
  </w:style>
  <w:style w:type="character" w:customStyle="1" w:styleId="a7">
    <w:name w:val="页脚 字符"/>
    <w:basedOn w:val="a0"/>
    <w:link w:val="a6"/>
    <w:uiPriority w:val="99"/>
    <w:rsid w:val="00DE4907"/>
    <w:rPr>
      <w:rFonts w:ascii="Times New Roman" w:eastAsia="宋体" w:hAnsi="Times New Roman" w:cs="Times New Roman"/>
      <w:kern w:val="2"/>
      <w:sz w:val="18"/>
      <w:szCs w:val="18"/>
    </w:rPr>
  </w:style>
  <w:style w:type="paragraph" w:styleId="TOC1">
    <w:name w:val="toc 1"/>
    <w:basedOn w:val="a"/>
    <w:next w:val="a"/>
    <w:autoRedefine/>
    <w:uiPriority w:val="39"/>
    <w:unhideWhenUsed/>
    <w:rsid w:val="007744F5"/>
  </w:style>
  <w:style w:type="paragraph" w:styleId="TOC2">
    <w:name w:val="toc 2"/>
    <w:basedOn w:val="a"/>
    <w:next w:val="a"/>
    <w:autoRedefine/>
    <w:uiPriority w:val="39"/>
    <w:unhideWhenUsed/>
    <w:rsid w:val="007744F5"/>
    <w:pPr>
      <w:ind w:leftChars="200" w:left="420"/>
    </w:pPr>
  </w:style>
  <w:style w:type="paragraph" w:styleId="TOC3">
    <w:name w:val="toc 3"/>
    <w:basedOn w:val="a"/>
    <w:next w:val="a"/>
    <w:autoRedefine/>
    <w:uiPriority w:val="39"/>
    <w:unhideWhenUsed/>
    <w:rsid w:val="007744F5"/>
    <w:pPr>
      <w:ind w:leftChars="400" w:left="840"/>
    </w:pPr>
  </w:style>
  <w:style w:type="character" w:styleId="a8">
    <w:name w:val="Hyperlink"/>
    <w:basedOn w:val="a0"/>
    <w:uiPriority w:val="99"/>
    <w:unhideWhenUsed/>
    <w:rsid w:val="007744F5"/>
    <w:rPr>
      <w:color w:val="0563C1" w:themeColor="hyperlink"/>
      <w:u w:val="single"/>
    </w:rPr>
  </w:style>
  <w:style w:type="character" w:customStyle="1" w:styleId="70">
    <w:name w:val="标题 7 字符"/>
    <w:basedOn w:val="a0"/>
    <w:link w:val="7"/>
    <w:uiPriority w:val="9"/>
    <w:rsid w:val="005C0892"/>
    <w:rPr>
      <w:rFonts w:ascii="Times New Roman" w:eastAsia="仿宋_GB2312" w:hAnsi="Times New Roman" w:cs="Times New Roman"/>
      <w:b/>
      <w:bCs/>
      <w:kern w:val="2"/>
      <w:sz w:val="24"/>
      <w:szCs w:val="24"/>
    </w:rPr>
  </w:style>
  <w:style w:type="character" w:customStyle="1" w:styleId="80">
    <w:name w:val="标题 8 字符"/>
    <w:basedOn w:val="a0"/>
    <w:link w:val="8"/>
    <w:uiPriority w:val="9"/>
    <w:semiHidden/>
    <w:rsid w:val="005C0892"/>
    <w:rPr>
      <w:rFonts w:ascii="等线 Light" w:eastAsia="等线 Light" w:hAnsi="等线 Light" w:cs="Times New Roman"/>
      <w:kern w:val="2"/>
      <w:sz w:val="24"/>
      <w:szCs w:val="24"/>
    </w:rPr>
  </w:style>
  <w:style w:type="character" w:customStyle="1" w:styleId="90">
    <w:name w:val="标题 9 字符"/>
    <w:basedOn w:val="a0"/>
    <w:link w:val="9"/>
    <w:uiPriority w:val="9"/>
    <w:semiHidden/>
    <w:rsid w:val="005C0892"/>
    <w:rPr>
      <w:rFonts w:ascii="等线 Light" w:eastAsia="等线 Light" w:hAnsi="等线 Light" w:cs="Times New Roman"/>
      <w:kern w:val="2"/>
      <w:sz w:val="24"/>
      <w:szCs w:val="21"/>
    </w:rPr>
  </w:style>
  <w:style w:type="table" w:styleId="a9">
    <w:name w:val="Table Grid"/>
    <w:basedOn w:val="a1"/>
    <w:uiPriority w:val="39"/>
    <w:qFormat/>
    <w:rsid w:val="005C0892"/>
    <w:pPr>
      <w:widowControl w:val="0"/>
      <w:jc w:val="both"/>
    </w:pPr>
    <w:rPr>
      <w:rFonts w:ascii="Calibri" w:eastAsia="宋体"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503-1">
    <w:name w:val="C503-数字列项"/>
    <w:basedOn w:val="a"/>
    <w:rsid w:val="005C0892"/>
    <w:pPr>
      <w:numPr>
        <w:ilvl w:val="1"/>
        <w:numId w:val="3"/>
      </w:numPr>
      <w:tabs>
        <w:tab w:val="left" w:pos="240"/>
      </w:tabs>
    </w:pPr>
  </w:style>
  <w:style w:type="paragraph" w:customStyle="1" w:styleId="C503-0">
    <w:name w:val="C503-字母列项"/>
    <w:basedOn w:val="a"/>
    <w:link w:val="C503-Char0"/>
    <w:rsid w:val="005C0892"/>
    <w:pPr>
      <w:numPr>
        <w:numId w:val="3"/>
      </w:numPr>
      <w:tabs>
        <w:tab w:val="left" w:pos="0"/>
      </w:tabs>
    </w:pPr>
    <w:rPr>
      <w:lang w:val="x-none" w:eastAsia="x-none"/>
    </w:rPr>
  </w:style>
  <w:style w:type="character" w:customStyle="1" w:styleId="C503-Char0">
    <w:name w:val="C503-字母列项 Char"/>
    <w:link w:val="C503-0"/>
    <w:rsid w:val="005C0892"/>
    <w:rPr>
      <w:rFonts w:ascii="Times New Roman" w:eastAsia="仿宋_GB2312" w:hAnsi="Times New Roman" w:cs="Times New Roman"/>
      <w:kern w:val="2"/>
      <w:sz w:val="24"/>
      <w:szCs w:val="24"/>
      <w:lang w:val="x-none" w:eastAsia="x-none"/>
    </w:rPr>
  </w:style>
  <w:style w:type="paragraph" w:customStyle="1" w:styleId="C503-4">
    <w:name w:val="C503-正文格式"/>
    <w:basedOn w:val="a"/>
    <w:link w:val="C503-Char1"/>
    <w:rsid w:val="005C0892"/>
    <w:pPr>
      <w:ind w:firstLine="480"/>
    </w:pPr>
    <w:rPr>
      <w:szCs w:val="20"/>
      <w:lang w:val="x-none" w:eastAsia="x-none"/>
    </w:rPr>
  </w:style>
  <w:style w:type="character" w:customStyle="1" w:styleId="C503-Char1">
    <w:name w:val="C503-正文格式 Char"/>
    <w:link w:val="C503-4"/>
    <w:rsid w:val="005C0892"/>
    <w:rPr>
      <w:rFonts w:ascii="Times New Roman" w:eastAsia="宋体" w:hAnsi="Times New Roman" w:cs="Times New Roman"/>
      <w:kern w:val="2"/>
      <w:sz w:val="24"/>
      <w:lang w:val="x-none" w:eastAsia="x-none"/>
    </w:rPr>
  </w:style>
  <w:style w:type="character" w:customStyle="1" w:styleId="50">
    <w:name w:val="标题 5 字符"/>
    <w:link w:val="5"/>
    <w:uiPriority w:val="9"/>
    <w:rsid w:val="005C0892"/>
    <w:rPr>
      <w:rFonts w:ascii="Times New Roman" w:eastAsia="仿宋_GB2312" w:hAnsi="Times New Roman" w:cs="Times New Roman"/>
      <w:b/>
      <w:bCs/>
      <w:kern w:val="2"/>
      <w:sz w:val="28"/>
      <w:szCs w:val="28"/>
    </w:rPr>
  </w:style>
  <w:style w:type="character" w:customStyle="1" w:styleId="60">
    <w:name w:val="标题 6 字符"/>
    <w:link w:val="6"/>
    <w:uiPriority w:val="9"/>
    <w:rsid w:val="005C0892"/>
    <w:rPr>
      <w:rFonts w:ascii="Calibri Light" w:eastAsia="仿宋_GB2312" w:hAnsi="Calibri Light" w:cs="Times New Roman"/>
      <w:b/>
      <w:bCs/>
      <w:kern w:val="2"/>
      <w:sz w:val="24"/>
      <w:szCs w:val="24"/>
    </w:rPr>
  </w:style>
  <w:style w:type="paragraph" w:customStyle="1" w:styleId="C503-5">
    <w:name w:val="C503-表格内容居中"/>
    <w:basedOn w:val="C503-2"/>
    <w:rsid w:val="005C0892"/>
    <w:pPr>
      <w:jc w:val="center"/>
    </w:pPr>
    <w:rPr>
      <w:rFonts w:ascii="Times New Roman" w:eastAsia="宋体" w:hAnsi="Times New Roman" w:cs="Times New Roman"/>
      <w:szCs w:val="20"/>
      <w:lang w:val="x-none" w:eastAsia="x-none"/>
    </w:rPr>
  </w:style>
  <w:style w:type="paragraph" w:customStyle="1" w:styleId="reader-word-layer">
    <w:name w:val="reader-word-layer"/>
    <w:basedOn w:val="a"/>
    <w:rsid w:val="005C0892"/>
    <w:pPr>
      <w:widowControl/>
      <w:spacing w:before="100" w:beforeAutospacing="1" w:after="100" w:afterAutospacing="1"/>
      <w:jc w:val="left"/>
    </w:pPr>
    <w:rPr>
      <w:rFonts w:ascii="宋体" w:hAnsi="宋体" w:cs="宋体"/>
      <w:kern w:val="0"/>
    </w:rPr>
  </w:style>
  <w:style w:type="paragraph" w:styleId="aa">
    <w:name w:val="List Paragraph"/>
    <w:basedOn w:val="a"/>
    <w:uiPriority w:val="34"/>
    <w:qFormat/>
    <w:rsid w:val="00DB1C38"/>
    <w:pPr>
      <w:ind w:firstLine="420"/>
    </w:pPr>
  </w:style>
  <w:style w:type="paragraph" w:customStyle="1" w:styleId="ab">
    <w:name w:val="表格"/>
    <w:basedOn w:val="a"/>
    <w:link w:val="ac"/>
    <w:qFormat/>
    <w:rsid w:val="00A61D7F"/>
    <w:pPr>
      <w:framePr w:hSpace="180" w:wrap="around" w:vAnchor="text" w:hAnchor="page" w:x="1799" w:y="318"/>
      <w:ind w:firstLineChars="0" w:firstLine="0"/>
      <w:suppressOverlap/>
      <w:jc w:val="center"/>
    </w:pPr>
    <w:rPr>
      <w:rFonts w:cs="宋体"/>
      <w:sz w:val="21"/>
    </w:rPr>
  </w:style>
  <w:style w:type="character" w:customStyle="1" w:styleId="ac">
    <w:name w:val="表格 字符"/>
    <w:basedOn w:val="a0"/>
    <w:link w:val="ab"/>
    <w:rsid w:val="00A61D7F"/>
    <w:rPr>
      <w:rFonts w:ascii="Times New Roman" w:eastAsia="仿宋_GB2312" w:hAnsi="Times New Roman" w:cs="宋体"/>
      <w:kern w:val="2"/>
      <w:sz w:val="21"/>
      <w:szCs w:val="24"/>
    </w:rPr>
  </w:style>
  <w:style w:type="paragraph" w:styleId="TOC4">
    <w:name w:val="toc 4"/>
    <w:basedOn w:val="a"/>
    <w:next w:val="a"/>
    <w:autoRedefine/>
    <w:uiPriority w:val="39"/>
    <w:unhideWhenUsed/>
    <w:rsid w:val="00A61D7F"/>
    <w:pPr>
      <w:ind w:leftChars="600" w:left="1260"/>
    </w:pPr>
  </w:style>
  <w:style w:type="paragraph" w:styleId="TOC">
    <w:name w:val="TOC Heading"/>
    <w:basedOn w:val="1"/>
    <w:next w:val="a"/>
    <w:uiPriority w:val="39"/>
    <w:unhideWhenUsed/>
    <w:qFormat/>
    <w:rsid w:val="005439A2"/>
    <w:pPr>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2-">
    <w:name w:val="标题2-技术需求"/>
    <w:basedOn w:val="2"/>
    <w:qFormat/>
    <w:rsid w:val="006A1B51"/>
    <w:pPr>
      <w:numPr>
        <w:numId w:val="17"/>
      </w:numPr>
      <w:adjustRightInd w:val="0"/>
      <w:snapToGrid w:val="0"/>
      <w:jc w:val="both"/>
    </w:pPr>
    <w:rPr>
      <w:rFonts w:ascii="仿宋" w:eastAsia="仿宋" w:hAnsi="仿宋" w:cs="宋体"/>
      <w:b/>
      <w:kern w:val="0"/>
      <w:sz w:val="32"/>
      <w:lang w:val="x-none" w:eastAsia="x-none"/>
    </w:rPr>
  </w:style>
  <w:style w:type="paragraph" w:customStyle="1" w:styleId="3-">
    <w:name w:val="标题3-技术需求"/>
    <w:basedOn w:val="3"/>
    <w:qFormat/>
    <w:rsid w:val="006A1B51"/>
    <w:pPr>
      <w:numPr>
        <w:ilvl w:val="1"/>
        <w:numId w:val="17"/>
      </w:numPr>
      <w:adjustRightInd w:val="0"/>
      <w:snapToGrid w:val="0"/>
      <w:jc w:val="both"/>
    </w:pPr>
    <w:rPr>
      <w:rFonts w:ascii="仿宋" w:eastAsia="仿宋" w:hAnsi="宋体" w:cs="宋体"/>
      <w:b/>
      <w:kern w:val="0"/>
      <w:szCs w:val="24"/>
      <w:lang w:val="x-none" w:eastAsia="x-none"/>
    </w:rPr>
  </w:style>
  <w:style w:type="paragraph" w:customStyle="1" w:styleId="4-">
    <w:name w:val="标题4-技术需求"/>
    <w:basedOn w:val="4"/>
    <w:qFormat/>
    <w:rsid w:val="006A1B51"/>
    <w:pPr>
      <w:numPr>
        <w:ilvl w:val="2"/>
        <w:numId w:val="17"/>
      </w:numPr>
      <w:tabs>
        <w:tab w:val="clear" w:pos="425"/>
      </w:tabs>
      <w:adjustRightInd w:val="0"/>
      <w:snapToGrid w:val="0"/>
      <w:spacing w:before="0" w:after="0" w:line="360" w:lineRule="auto"/>
      <w:ind w:firstLine="0"/>
    </w:pPr>
    <w:rPr>
      <w:rFonts w:ascii="宋体" w:eastAsia="仿宋" w:hAnsi="宋体" w:cs="宋体"/>
      <w:kern w:val="2"/>
      <w:szCs w:val="24"/>
      <w:lang w:val="x-none" w:eastAsia="x-none"/>
    </w:rPr>
  </w:style>
  <w:style w:type="paragraph" w:customStyle="1" w:styleId="5-">
    <w:name w:val="标题5-技术需求"/>
    <w:basedOn w:val="5"/>
    <w:qFormat/>
    <w:rsid w:val="006A1B51"/>
    <w:pPr>
      <w:numPr>
        <w:ilvl w:val="3"/>
        <w:numId w:val="17"/>
      </w:numPr>
      <w:adjustRightInd w:val="0"/>
      <w:snapToGrid w:val="0"/>
      <w:spacing w:before="0" w:after="0" w:line="360" w:lineRule="auto"/>
      <w:ind w:firstLineChars="0" w:firstLine="0"/>
      <w:jc w:val="left"/>
    </w:pPr>
    <w:rPr>
      <w:rFonts w:ascii="宋体" w:eastAsia="仿宋" w:hAnsi="Calibri"/>
      <w:sz w:val="24"/>
      <w:lang w:val="x-none" w:eastAsia="x-none"/>
    </w:rPr>
  </w:style>
  <w:style w:type="paragraph" w:customStyle="1" w:styleId="6-">
    <w:name w:val="标题6-技术需求"/>
    <w:basedOn w:val="6"/>
    <w:qFormat/>
    <w:rsid w:val="006A1B51"/>
    <w:pPr>
      <w:numPr>
        <w:ilvl w:val="4"/>
        <w:numId w:val="17"/>
      </w:numPr>
      <w:adjustRightInd w:val="0"/>
      <w:snapToGrid w:val="0"/>
      <w:spacing w:before="0" w:after="0" w:line="360" w:lineRule="auto"/>
      <w:ind w:firstLineChars="0" w:firstLine="0"/>
    </w:pPr>
    <w:rPr>
      <w:rFonts w:ascii="Cambria" w:eastAsia="仿宋" w:hAnsi="Cambria"/>
      <w:lang w:val="x-none" w:eastAsia="x-none"/>
    </w:rPr>
  </w:style>
  <w:style w:type="paragraph" w:customStyle="1" w:styleId="1-">
    <w:name w:val="1-表格"/>
    <w:basedOn w:val="a"/>
    <w:link w:val="1-Char"/>
    <w:qFormat/>
    <w:rsid w:val="003441E7"/>
    <w:pPr>
      <w:widowControl/>
      <w:adjustRightInd w:val="0"/>
      <w:snapToGrid w:val="0"/>
      <w:spacing w:line="276" w:lineRule="auto"/>
      <w:ind w:firstLineChars="18" w:firstLine="43"/>
      <w:jc w:val="center"/>
    </w:pPr>
    <w:rPr>
      <w:rFonts w:ascii="宋体" w:eastAsia="宋体" w:hAnsi="宋体" w:cs="宋体"/>
      <w:noProof/>
      <w:color w:val="333333"/>
      <w:kern w:val="0"/>
      <w:szCs w:val="21"/>
      <w:lang w:bidi="en-US"/>
    </w:rPr>
  </w:style>
  <w:style w:type="character" w:customStyle="1" w:styleId="1-Char">
    <w:name w:val="1-表格 Char"/>
    <w:link w:val="1-"/>
    <w:rsid w:val="003441E7"/>
    <w:rPr>
      <w:rFonts w:ascii="宋体" w:eastAsia="宋体" w:hAnsi="宋体" w:cs="宋体"/>
      <w:noProof/>
      <w:color w:val="333333"/>
      <w:sz w:val="24"/>
      <w:szCs w:val="21"/>
      <w:lang w:bidi="en-US"/>
    </w:rPr>
  </w:style>
  <w:style w:type="character" w:styleId="ad">
    <w:name w:val="annotation reference"/>
    <w:basedOn w:val="a0"/>
    <w:uiPriority w:val="99"/>
    <w:semiHidden/>
    <w:unhideWhenUsed/>
    <w:rsid w:val="00473F37"/>
    <w:rPr>
      <w:sz w:val="21"/>
      <w:szCs w:val="21"/>
    </w:rPr>
  </w:style>
  <w:style w:type="paragraph" w:styleId="ae">
    <w:name w:val="annotation text"/>
    <w:basedOn w:val="a"/>
    <w:link w:val="af"/>
    <w:uiPriority w:val="99"/>
    <w:semiHidden/>
    <w:unhideWhenUsed/>
    <w:rsid w:val="00473F37"/>
    <w:pPr>
      <w:jc w:val="left"/>
    </w:pPr>
  </w:style>
  <w:style w:type="character" w:customStyle="1" w:styleId="af">
    <w:name w:val="批注文字 字符"/>
    <w:basedOn w:val="a0"/>
    <w:link w:val="ae"/>
    <w:uiPriority w:val="99"/>
    <w:semiHidden/>
    <w:rsid w:val="00473F37"/>
    <w:rPr>
      <w:rFonts w:ascii="Times New Roman" w:eastAsia="仿宋_GB2312" w:hAnsi="Times New Roman" w:cs="Times New Roman"/>
      <w:kern w:val="2"/>
      <w:sz w:val="24"/>
      <w:szCs w:val="24"/>
    </w:rPr>
  </w:style>
  <w:style w:type="paragraph" w:styleId="af0">
    <w:name w:val="annotation subject"/>
    <w:basedOn w:val="ae"/>
    <w:next w:val="ae"/>
    <w:link w:val="af1"/>
    <w:uiPriority w:val="99"/>
    <w:semiHidden/>
    <w:unhideWhenUsed/>
    <w:rsid w:val="00473F37"/>
    <w:rPr>
      <w:b/>
      <w:bCs/>
    </w:rPr>
  </w:style>
  <w:style w:type="character" w:customStyle="1" w:styleId="af1">
    <w:name w:val="批注主题 字符"/>
    <w:basedOn w:val="af"/>
    <w:link w:val="af0"/>
    <w:uiPriority w:val="99"/>
    <w:semiHidden/>
    <w:rsid w:val="00473F37"/>
    <w:rPr>
      <w:rFonts w:ascii="Times New Roman" w:eastAsia="仿宋_GB2312" w:hAnsi="Times New Roman"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4048">
      <w:bodyDiv w:val="1"/>
      <w:marLeft w:val="0"/>
      <w:marRight w:val="0"/>
      <w:marTop w:val="0"/>
      <w:marBottom w:val="0"/>
      <w:divBdr>
        <w:top w:val="none" w:sz="0" w:space="0" w:color="auto"/>
        <w:left w:val="none" w:sz="0" w:space="0" w:color="auto"/>
        <w:bottom w:val="none" w:sz="0" w:space="0" w:color="auto"/>
        <w:right w:val="none" w:sz="0" w:space="0" w:color="auto"/>
      </w:divBdr>
    </w:div>
    <w:div w:id="809591504">
      <w:bodyDiv w:val="1"/>
      <w:marLeft w:val="0"/>
      <w:marRight w:val="0"/>
      <w:marTop w:val="0"/>
      <w:marBottom w:val="0"/>
      <w:divBdr>
        <w:top w:val="none" w:sz="0" w:space="0" w:color="auto"/>
        <w:left w:val="none" w:sz="0" w:space="0" w:color="auto"/>
        <w:bottom w:val="none" w:sz="0" w:space="0" w:color="auto"/>
        <w:right w:val="none" w:sz="0" w:space="0" w:color="auto"/>
      </w:divBdr>
    </w:div>
    <w:div w:id="1317612479">
      <w:bodyDiv w:val="1"/>
      <w:marLeft w:val="0"/>
      <w:marRight w:val="0"/>
      <w:marTop w:val="0"/>
      <w:marBottom w:val="0"/>
      <w:divBdr>
        <w:top w:val="none" w:sz="0" w:space="0" w:color="auto"/>
        <w:left w:val="none" w:sz="0" w:space="0" w:color="auto"/>
        <w:bottom w:val="none" w:sz="0" w:space="0" w:color="auto"/>
        <w:right w:val="none" w:sz="0" w:space="0" w:color="auto"/>
      </w:divBdr>
    </w:div>
    <w:div w:id="1782260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yperlink" Target="http://t.cn/8kertdu%22,"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F921E35D-490D-474F-9719-A0B3ABC2B34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kenken K</cp:lastModifiedBy>
  <cp:revision>10</cp:revision>
  <cp:lastPrinted>2017-11-07T09:14:00Z</cp:lastPrinted>
  <dcterms:created xsi:type="dcterms:W3CDTF">2021-05-08T08:57:00Z</dcterms:created>
  <dcterms:modified xsi:type="dcterms:W3CDTF">2021-05-08T12:52:00Z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